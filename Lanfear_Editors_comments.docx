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C867B" w14:textId="77777777" w:rsidR="008669D9" w:rsidRDefault="008669D9" w:rsidP="008669D9">
      <w:pPr>
        <w:pStyle w:val="Heading1"/>
      </w:pPr>
      <w:bookmarkStart w:id="0" w:name="OLE_LINK112"/>
      <w:bookmarkStart w:id="1" w:name="OLE_LINK113"/>
    </w:p>
    <w:p w14:paraId="6F7FC4D0" w14:textId="5DE4335F" w:rsidR="008669D9" w:rsidRDefault="008669D9" w:rsidP="008669D9">
      <w:pPr>
        <w:pStyle w:val="Heading1"/>
      </w:pPr>
      <w:r>
        <w:t>Open access is worth consider</w:t>
      </w:r>
      <w:r w:rsidR="00A2277A">
        <w:t>i</w:t>
      </w:r>
      <w:r>
        <w:t>ng</w:t>
      </w:r>
    </w:p>
    <w:p w14:paraId="13AE62C4" w14:textId="77777777" w:rsidR="008669D9" w:rsidRDefault="008669D9" w:rsidP="008669D9">
      <w:pPr>
        <w:spacing w:line="480" w:lineRule="auto"/>
      </w:pPr>
    </w:p>
    <w:p w14:paraId="240FAEC7" w14:textId="04834051" w:rsidR="008669D9" w:rsidRPr="00E7769A" w:rsidRDefault="008669D9" w:rsidP="008669D9">
      <w:pPr>
        <w:spacing w:line="480" w:lineRule="auto"/>
        <w:jc w:val="center"/>
      </w:pPr>
      <w:r w:rsidRPr="00D24458">
        <w:t>Robert Lanfear</w:t>
      </w:r>
      <w:bookmarkStart w:id="2" w:name="OLE_LINK128"/>
      <w:bookmarkStart w:id="3" w:name="OLE_LINK129"/>
      <w:bookmarkStart w:id="4" w:name="OLE_LINK110"/>
      <w:bookmarkStart w:id="5" w:name="OLE_LINK111"/>
      <w:bookmarkStart w:id="6" w:name="OLE_LINK109"/>
      <w:r>
        <w:rPr>
          <w:vertAlign w:val="superscript"/>
        </w:rPr>
        <w:t>1</w:t>
      </w:r>
      <w:bookmarkEnd w:id="2"/>
      <w:bookmarkEnd w:id="3"/>
      <w:bookmarkEnd w:id="4"/>
      <w:bookmarkEnd w:id="5"/>
      <w:bookmarkEnd w:id="6"/>
      <w:r>
        <w:rPr>
          <w:vertAlign w:val="superscript"/>
        </w:rPr>
        <w:t>,*</w:t>
      </w:r>
      <w:r>
        <w:t>, Matthew W. Pennell</w:t>
      </w:r>
      <w:r>
        <w:rPr>
          <w:vertAlign w:val="superscript"/>
        </w:rPr>
        <w:t>2</w:t>
      </w:r>
    </w:p>
    <w:p w14:paraId="08B0DD44" w14:textId="77777777" w:rsidR="008669D9" w:rsidRDefault="008669D9" w:rsidP="008669D9">
      <w:pPr>
        <w:spacing w:line="480" w:lineRule="auto"/>
      </w:pPr>
    </w:p>
    <w:p w14:paraId="04252C6F" w14:textId="77777777" w:rsidR="008669D9" w:rsidRDefault="008669D9" w:rsidP="008669D9">
      <w:pPr>
        <w:spacing w:line="480" w:lineRule="auto"/>
      </w:pPr>
    </w:p>
    <w:p w14:paraId="212650AE" w14:textId="77777777" w:rsidR="008669D9" w:rsidRPr="00C12AF1" w:rsidRDefault="008669D9" w:rsidP="008669D9">
      <w:pPr>
        <w:spacing w:line="480" w:lineRule="auto"/>
      </w:pPr>
      <w:r>
        <w:rPr>
          <w:vertAlign w:val="superscript"/>
          <w:lang w:val="en-US"/>
        </w:rPr>
        <w:t>1</w:t>
      </w:r>
      <w:del w:id="7" w:author="Editor" w:date="2014-03-31T19:27:00Z">
        <w:r w:rsidRPr="00C12AF1" w:rsidDel="001148B3">
          <w:rPr>
            <w:rFonts w:ascii="Verdana" w:eastAsia="Times New Roman" w:hAnsi="Verdana" w:cs="Times New Roman"/>
            <w:color w:val="333333"/>
            <w:sz w:val="18"/>
            <w:szCs w:val="18"/>
            <w:bdr w:val="none" w:sz="0" w:space="0" w:color="auto" w:frame="1"/>
            <w:shd w:val="clear" w:color="auto" w:fill="FFFFFF"/>
            <w:lang w:eastAsia="en-US"/>
          </w:rPr>
          <w:delText xml:space="preserve"> </w:delText>
        </w:r>
      </w:del>
      <w:r w:rsidRPr="00D24458">
        <w:rPr>
          <w:lang w:val="en-US"/>
        </w:rPr>
        <w:t>Ecology Evolution and Genetics, Research School of Biology, Australian National University, Canberra, ACT, Australia</w:t>
      </w:r>
    </w:p>
    <w:p w14:paraId="13168E5E" w14:textId="77777777" w:rsidR="008669D9" w:rsidRDefault="008669D9" w:rsidP="008669D9">
      <w:pPr>
        <w:spacing w:line="480" w:lineRule="auto"/>
        <w:rPr>
          <w:lang w:val="en-US"/>
        </w:rPr>
      </w:pPr>
      <w:proofErr w:type="gramStart"/>
      <w:r>
        <w:rPr>
          <w:vertAlign w:val="superscript"/>
          <w:lang w:val="en-US"/>
        </w:rPr>
        <w:t>2</w:t>
      </w:r>
      <w:del w:id="8" w:author="Editor" w:date="2014-03-31T19:27:00Z">
        <w:r w:rsidDel="001148B3">
          <w:rPr>
            <w:lang w:val="en-US"/>
          </w:rPr>
          <w:delText xml:space="preserve"> </w:delText>
        </w:r>
      </w:del>
      <w:r w:rsidRPr="008669D9">
        <w:rPr>
          <w:lang w:val="en-US"/>
        </w:rPr>
        <w:t>Institute</w:t>
      </w:r>
      <w:proofErr w:type="gramEnd"/>
      <w:r w:rsidRPr="008669D9">
        <w:rPr>
          <w:lang w:val="en-US"/>
        </w:rPr>
        <w:t xml:space="preserve"> for Bioinformatics and Evolutionary Studies, University of Idaho, Moscow, ID 83844, U.S.A. </w:t>
      </w:r>
    </w:p>
    <w:p w14:paraId="3A471541" w14:textId="016D8335" w:rsidR="008669D9" w:rsidRPr="008669D9" w:rsidRDefault="008669D9" w:rsidP="008669D9">
      <w:pPr>
        <w:spacing w:line="480" w:lineRule="auto"/>
        <w:rPr>
          <w:lang w:val="en-US"/>
        </w:rPr>
      </w:pPr>
      <w:del w:id="9" w:author="Editor" w:date="2014-03-31T19:27:00Z">
        <w:r w:rsidDel="001148B3">
          <w:rPr>
            <w:lang w:val="en-US"/>
          </w:rPr>
          <w:delText>*Author for c</w:delText>
        </w:r>
      </w:del>
      <w:ins w:id="10" w:author="Editor" w:date="2014-03-31T19:27:00Z">
        <w:r w:rsidR="001148B3">
          <w:rPr>
            <w:lang w:val="en-US"/>
          </w:rPr>
          <w:t>C</w:t>
        </w:r>
      </w:ins>
      <w:r>
        <w:rPr>
          <w:lang w:val="en-US"/>
        </w:rPr>
        <w:t>orrespond</w:t>
      </w:r>
      <w:ins w:id="11" w:author="Editor" w:date="2014-03-31T19:27:00Z">
        <w:r w:rsidR="001148B3">
          <w:rPr>
            <w:lang w:val="en-US"/>
          </w:rPr>
          <w:t>ing author</w:t>
        </w:r>
      </w:ins>
      <w:del w:id="12" w:author="Editor" w:date="2014-03-31T19:27:00Z">
        <w:r w:rsidDel="001148B3">
          <w:rPr>
            <w:lang w:val="en-US"/>
          </w:rPr>
          <w:delText>ence</w:delText>
        </w:r>
      </w:del>
      <w:r>
        <w:rPr>
          <w:lang w:val="en-US"/>
        </w:rPr>
        <w:t xml:space="preserve">: </w:t>
      </w:r>
      <w:ins w:id="13" w:author="Editor" w:date="2014-03-31T19:27:00Z">
        <w:r w:rsidR="001148B3">
          <w:rPr>
            <w:lang w:val="en-US"/>
          </w:rPr>
          <w:t>Lanfear, R. (</w:t>
        </w:r>
      </w:ins>
      <w:r>
        <w:rPr>
          <w:lang w:val="en-US"/>
        </w:rPr>
        <w:t>rob.lanfear@gmail.com</w:t>
      </w:r>
      <w:ins w:id="14" w:author="Editor" w:date="2014-03-31T19:27:00Z">
        <w:r w:rsidR="001148B3">
          <w:rPr>
            <w:lang w:val="en-US"/>
          </w:rPr>
          <w:t>)</w:t>
        </w:r>
      </w:ins>
    </w:p>
    <w:p w14:paraId="42534990" w14:textId="77777777" w:rsidR="008669D9" w:rsidRPr="00E7769A" w:rsidRDefault="008669D9" w:rsidP="008669D9">
      <w:pPr>
        <w:spacing w:line="480" w:lineRule="auto"/>
      </w:pPr>
    </w:p>
    <w:p w14:paraId="4C8035A4" w14:textId="3A895059" w:rsidR="00A2277A" w:rsidRDefault="00A2277A">
      <w:r>
        <w:br w:type="page"/>
      </w:r>
    </w:p>
    <w:p w14:paraId="40230E8B" w14:textId="614F3595" w:rsidR="00A2277A" w:rsidRDefault="00A2277A" w:rsidP="00A2277A">
      <w:r>
        <w:lastRenderedPageBreak/>
        <w:t xml:space="preserve">In a recent letter, </w:t>
      </w:r>
      <w:ins w:id="15" w:author="Editor" w:date="2014-03-31T19:28:00Z">
        <w:r w:rsidR="001148B3">
          <w:t xml:space="preserve">Anurag A. </w:t>
        </w:r>
      </w:ins>
      <w:r>
        <w:t>Agrawal [1] outlines his opinions on open access publishing. In it, he incorrectly conflates open-access and non-selective journals. Specifically, Agrawal [1] states that  "a publication in an open-access journal only imparts [the information that it is] ‘not scientifically flawed'", and later that open-access journals provide "no stamp of rigor or potential impact". Unfortunately this is a common misconception, and we would like to set the record straight: many open-access journals are highly selective.</w:t>
      </w:r>
    </w:p>
    <w:p w14:paraId="1BF1CAA2" w14:textId="77777777" w:rsidR="00A2277A" w:rsidRDefault="00A2277A" w:rsidP="00A2277A"/>
    <w:p w14:paraId="25F75E0D" w14:textId="36C79136" w:rsidR="00A2277A" w:rsidRDefault="00A2277A" w:rsidP="00A2277A">
      <w:r>
        <w:t xml:space="preserve">We compiled data on the publication policies of 31 popular open access journals in biology, medicine, ecology, evolution, and plant science (Table 1, full version with journal publication policies available at </w:t>
      </w:r>
      <w:proofErr w:type="spellStart"/>
      <w:r>
        <w:t>Figshare</w:t>
      </w:r>
      <w:proofErr w:type="spellEnd"/>
      <w:r>
        <w:t xml:space="preserve"> [2]). Our data reveal a diversity of policies, ranging from journals that aim to publish valid science regardless of novelty or likely impact (e.g. PLOS ONE, The </w:t>
      </w:r>
      <w:proofErr w:type="spellStart"/>
      <w:r>
        <w:t>PeerJ</w:t>
      </w:r>
      <w:proofErr w:type="spellEnd"/>
      <w:r>
        <w:t xml:space="preserve">), to those that are at least as selective as the most competitive closed-access journals (e.g. PLOS Biology, BMC Biology, eLife). In total, 22 of the 31 journals in our data set apply some kind of selection based on novelty and likely impact. Many open access journals also lead their fields based on metrics such as impact factors. For example, the 1st and 5th ranked journals in </w:t>
      </w:r>
      <w:r w:rsidR="005D56B8">
        <w:t>the Institute for Scientific Information’s (ISI)</w:t>
      </w:r>
      <w:r>
        <w:t xml:space="preserve"> 'Biology' category are both open access and highly selective (PLOS Biology and BMC Biology, with impact factors of 12.7 and 6.6 respectively), and the 2nd ranked journal in ISI's 'Zoology' category is open access and</w:t>
      </w:r>
      <w:r w:rsidR="005D56B8">
        <w:t xml:space="preserve"> places little emphasis on perc</w:t>
      </w:r>
      <w:r>
        <w:t>e</w:t>
      </w:r>
      <w:r w:rsidR="005D56B8">
        <w:t>i</w:t>
      </w:r>
      <w:r>
        <w:t>ved impact (Fro</w:t>
      </w:r>
      <w:ins w:id="16" w:author="Editor" w:date="2014-03-31T19:29:00Z">
        <w:r w:rsidR="001148B3">
          <w:t>n</w:t>
        </w:r>
      </w:ins>
      <w:r>
        <w:t xml:space="preserve">tiers in Zoology, impact factor 3.9). Thus a publication in an open access journal imparts much more than the information that it is not flawed. And to the extent that impact factors can be used to estimate a publication's future citation rate [3], </w:t>
      </w:r>
      <w:r w:rsidR="005D56B8">
        <w:t xml:space="preserve">publications in </w:t>
      </w:r>
      <w:r>
        <w:t xml:space="preserve">many open access </w:t>
      </w:r>
      <w:r w:rsidR="005D56B8">
        <w:t xml:space="preserve">journals </w:t>
      </w:r>
      <w:r>
        <w:t>should be judged at least as favourably as those in closed access journals.</w:t>
      </w:r>
    </w:p>
    <w:p w14:paraId="1DDFF137" w14:textId="77777777" w:rsidR="00A2277A" w:rsidRDefault="00A2277A" w:rsidP="00A2277A"/>
    <w:p w14:paraId="33359250" w14:textId="1EF0DEF9" w:rsidR="00A2277A" w:rsidRDefault="00A2277A" w:rsidP="00A2277A">
      <w:r>
        <w:t xml:space="preserve">We agree with Agrawal that researchers should carefully consider their options when deciding where to publish. </w:t>
      </w:r>
      <w:proofErr w:type="gramStart"/>
      <w:r>
        <w:t>The decision affects who will see the work, how it (and the researcher who produces it) will be judged, and the rise and fall of scientific publishing models.</w:t>
      </w:r>
      <w:proofErr w:type="gramEnd"/>
      <w:r>
        <w:t xml:space="preserve"> It is therefore important that we are all aware of journals' publishing policies and reputations, both for our own science and in our judgement of others'. This is particularly important as hiring and granting committees try to keep pace with a rapidly changing publishing landscape.</w:t>
      </w:r>
      <w:r w:rsidR="005D56B8">
        <w:t xml:space="preserve"> </w:t>
      </w:r>
    </w:p>
    <w:p w14:paraId="293ADDE8" w14:textId="77777777" w:rsidR="00A2277A" w:rsidRDefault="00A2277A" w:rsidP="00A2277A"/>
    <w:p w14:paraId="1F38E482" w14:textId="36B3368A" w:rsidR="00A2277A" w:rsidRDefault="00A2277A" w:rsidP="00A2277A">
      <w:r>
        <w:t>References</w:t>
      </w:r>
    </w:p>
    <w:p w14:paraId="525FD4C3" w14:textId="7108747B" w:rsidR="00A2277A" w:rsidRDefault="00A2277A" w:rsidP="00A2277A">
      <w:r>
        <w:t xml:space="preserve">1. </w:t>
      </w:r>
      <w:r w:rsidRPr="00A2277A">
        <w:rPr>
          <w:lang w:val="en-US"/>
        </w:rPr>
        <w:t xml:space="preserve">Agrawal AA. 2014. Four more reasons to be skeptical of open-access publishing. Trends Plant </w:t>
      </w:r>
      <w:proofErr w:type="spellStart"/>
      <w:r w:rsidRPr="00A2277A">
        <w:rPr>
          <w:lang w:val="en-US"/>
        </w:rPr>
        <w:t>Sci</w:t>
      </w:r>
      <w:proofErr w:type="spellEnd"/>
      <w:r w:rsidRPr="00A2277A">
        <w:rPr>
          <w:lang w:val="en-US"/>
        </w:rPr>
        <w:t xml:space="preserve"> 19:133.</w:t>
      </w:r>
    </w:p>
    <w:p w14:paraId="4172219E" w14:textId="3417C00C" w:rsidR="00A2277A" w:rsidRDefault="00A2277A" w:rsidP="00A2277A">
      <w:r>
        <w:t xml:space="preserve">2. </w:t>
      </w:r>
      <w:r w:rsidR="00912C28" w:rsidRPr="00912C28">
        <w:t>Lanfear, Rob; Pennell, Matthew W (2014): Publication policies of 31 open access p</w:t>
      </w:r>
      <w:r w:rsidR="00912C28">
        <w:t xml:space="preserve">ublishers in biology. </w:t>
      </w:r>
      <w:proofErr w:type="spellStart"/>
      <w:proofErr w:type="gramStart"/>
      <w:r w:rsidR="00912C28">
        <w:t>figshare</w:t>
      </w:r>
      <w:proofErr w:type="spellEnd"/>
      <w:proofErr w:type="gramEnd"/>
      <w:r w:rsidR="00912C28">
        <w:t xml:space="preserve">. </w:t>
      </w:r>
      <w:r w:rsidR="00912C28" w:rsidRPr="00912C28">
        <w:t>http://dx.doi.org/10.6084/m9.figshare.956240</w:t>
      </w:r>
    </w:p>
    <w:p w14:paraId="40DC49B0" w14:textId="24FCE6F9" w:rsidR="00502416" w:rsidRDefault="00A2277A" w:rsidP="00A2277A">
      <w:pPr>
        <w:rPr>
          <w:lang w:val="en-US"/>
        </w:rPr>
      </w:pPr>
      <w:r>
        <w:t xml:space="preserve">3. </w:t>
      </w:r>
      <w:r w:rsidR="0072181E" w:rsidRPr="0072181E">
        <w:rPr>
          <w:lang w:val="en-US"/>
        </w:rPr>
        <w:t xml:space="preserve">Eyre-Walker A, </w:t>
      </w:r>
      <w:proofErr w:type="spellStart"/>
      <w:r w:rsidR="0072181E" w:rsidRPr="0072181E">
        <w:rPr>
          <w:lang w:val="en-US"/>
        </w:rPr>
        <w:t>Stoletzki</w:t>
      </w:r>
      <w:proofErr w:type="spellEnd"/>
      <w:r w:rsidR="0072181E" w:rsidRPr="0072181E">
        <w:rPr>
          <w:lang w:val="en-US"/>
        </w:rPr>
        <w:t xml:space="preserve"> N. 2013. The assessment of science: the relative merits of post-publication review, the impact factor, and the number of citations. PLoS </w:t>
      </w:r>
      <w:proofErr w:type="spellStart"/>
      <w:r w:rsidR="0072181E" w:rsidRPr="0072181E">
        <w:rPr>
          <w:lang w:val="en-US"/>
        </w:rPr>
        <w:t>Biol</w:t>
      </w:r>
      <w:proofErr w:type="spellEnd"/>
      <w:r w:rsidR="0072181E" w:rsidRPr="0072181E">
        <w:rPr>
          <w:lang w:val="en-US"/>
        </w:rPr>
        <w:t xml:space="preserve"> 11:e1001675.</w:t>
      </w:r>
    </w:p>
    <w:p w14:paraId="2C4C13D6" w14:textId="77777777" w:rsidR="008B4C55" w:rsidRDefault="008B4C55" w:rsidP="00A2277A">
      <w:pPr>
        <w:rPr>
          <w:lang w:val="en-US"/>
        </w:rPr>
      </w:pPr>
    </w:p>
    <w:p w14:paraId="3569084A" w14:textId="196FCF49" w:rsidR="008B4C55" w:rsidRDefault="008B4C55">
      <w:pPr>
        <w:rPr>
          <w:lang w:val="en-US"/>
        </w:rPr>
      </w:pPr>
      <w:r>
        <w:rPr>
          <w:lang w:val="en-US"/>
        </w:rPr>
        <w:br w:type="page"/>
      </w:r>
    </w:p>
    <w:p w14:paraId="716FD32C" w14:textId="56F3C51E" w:rsidR="008B4C55" w:rsidRDefault="008B4C55" w:rsidP="00A2277A">
      <w:del w:id="17" w:author="Editor" w:date="2014-03-31T19:35:00Z">
        <w:r w:rsidDel="001148B3">
          <w:lastRenderedPageBreak/>
          <w:delText>Table 1</w:delText>
        </w:r>
        <w:r w:rsidR="00BE7B07" w:rsidDel="001148B3">
          <w:delText>: publication polices of 31 open-access publishers in the biological sciences</w:delText>
        </w:r>
      </w:del>
      <w:r w:rsidR="00BE7B07">
        <w:t xml:space="preserve">, </w:t>
      </w:r>
    </w:p>
    <w:p w14:paraId="681C3382" w14:textId="77777777" w:rsidR="00B46EAB" w:rsidRDefault="00B46EAB" w:rsidP="00A2277A"/>
    <w:tbl>
      <w:tblPr>
        <w:tblW w:w="7528" w:type="dxa"/>
        <w:jc w:val="center"/>
        <w:tblInd w:w="9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ayout w:type="fixed"/>
        <w:tblLook w:val="04A0" w:firstRow="1" w:lastRow="0" w:firstColumn="1" w:lastColumn="0" w:noHBand="0" w:noVBand="1"/>
      </w:tblPr>
      <w:tblGrid>
        <w:gridCol w:w="3583"/>
        <w:gridCol w:w="1857"/>
        <w:gridCol w:w="2088"/>
      </w:tblGrid>
      <w:tr w:rsidR="001148B3" w:rsidRPr="00B46EAB" w14:paraId="26AD159E" w14:textId="77777777" w:rsidTr="001148B3">
        <w:trPr>
          <w:trHeight w:val="300"/>
          <w:jc w:val="center"/>
        </w:trPr>
        <w:tc>
          <w:tcPr>
            <w:tcW w:w="7528" w:type="dxa"/>
            <w:gridSpan w:val="3"/>
            <w:shd w:val="clear" w:color="auto" w:fill="auto"/>
            <w:noWrap/>
            <w:vAlign w:val="bottom"/>
          </w:tcPr>
          <w:p w14:paraId="68191E52" w14:textId="6798F6F8" w:rsidR="001148B3" w:rsidRPr="0004694F" w:rsidRDefault="001148B3" w:rsidP="001148B3">
            <w:pPr>
              <w:pStyle w:val="6atabletitle"/>
            </w:pPr>
            <w:commentRangeStart w:id="18"/>
            <w:ins w:id="19" w:author="Editor" w:date="2014-03-31T19:35:00Z">
              <w:r>
                <w:t>Table 1</w:t>
              </w:r>
            </w:ins>
            <w:ins w:id="20" w:author="Editor" w:date="2014-03-31T19:36:00Z">
              <w:r>
                <w:t>.</w:t>
              </w:r>
            </w:ins>
            <w:ins w:id="21" w:author="Editor" w:date="2014-03-31T19:35:00Z">
              <w:r>
                <w:t xml:space="preserve"> </w:t>
              </w:r>
            </w:ins>
            <w:commentRangeEnd w:id="18"/>
            <w:ins w:id="22" w:author="Editor" w:date="2014-03-31T19:46:00Z">
              <w:r w:rsidR="000B73DA">
                <w:rPr>
                  <w:rStyle w:val="CommentReference"/>
                  <w:rFonts w:asciiTheme="minorHAnsi" w:eastAsiaTheme="minorEastAsia" w:hAnsiTheme="minorHAnsi" w:cstheme="minorBidi"/>
                  <w:b w:val="0"/>
                  <w:lang w:val="en-GB" w:eastAsia="ja-JP"/>
                </w:rPr>
                <w:commentReference w:id="18"/>
              </w:r>
            </w:ins>
            <w:ins w:id="24" w:author="Editor" w:date="2014-03-31T19:36:00Z">
              <w:r>
                <w:t>P</w:t>
              </w:r>
            </w:ins>
            <w:ins w:id="25" w:author="Editor" w:date="2014-03-31T19:35:00Z">
              <w:r>
                <w:t xml:space="preserve">ublication polices of 31 open-access publishers in the biological </w:t>
              </w:r>
              <w:proofErr w:type="spellStart"/>
              <w:r>
                <w:t>sciences</w:t>
              </w:r>
            </w:ins>
            <w:ins w:id="26" w:author="Editor" w:date="2014-03-31T19:36:00Z">
              <w:r w:rsidRPr="001148B3">
                <w:rPr>
                  <w:vertAlign w:val="superscript"/>
                  <w:rPrChange w:id="27" w:author="Editor" w:date="2014-03-31T19:36:00Z">
                    <w:rPr/>
                  </w:rPrChange>
                </w:rPr>
                <w:t>a</w:t>
              </w:r>
            </w:ins>
            <w:proofErr w:type="spellEnd"/>
          </w:p>
        </w:tc>
      </w:tr>
      <w:tr w:rsidR="00B46EAB" w:rsidRPr="00B46EAB" w14:paraId="01336A4E" w14:textId="77777777" w:rsidTr="001148B3">
        <w:trPr>
          <w:trHeight w:val="300"/>
          <w:jc w:val="center"/>
        </w:trPr>
        <w:tc>
          <w:tcPr>
            <w:tcW w:w="3583" w:type="dxa"/>
            <w:shd w:val="clear" w:color="auto" w:fill="365F91" w:themeFill="accent1" w:themeFillShade="BF"/>
            <w:noWrap/>
            <w:vAlign w:val="bottom"/>
            <w:hideMark/>
          </w:tcPr>
          <w:p w14:paraId="6EDF0D8B" w14:textId="77777777" w:rsidR="00B46EAB" w:rsidRPr="0004694F" w:rsidRDefault="00B46EAB" w:rsidP="001148B3">
            <w:pPr>
              <w:pStyle w:val="6btablecolumnhead"/>
            </w:pPr>
            <w:r w:rsidRPr="0004694F">
              <w:t>Journal</w:t>
            </w:r>
          </w:p>
        </w:tc>
        <w:tc>
          <w:tcPr>
            <w:tcW w:w="1857" w:type="dxa"/>
            <w:shd w:val="clear" w:color="auto" w:fill="365F91" w:themeFill="accent1" w:themeFillShade="BF"/>
            <w:noWrap/>
            <w:vAlign w:val="bottom"/>
            <w:hideMark/>
          </w:tcPr>
          <w:p w14:paraId="7E178FCB" w14:textId="3E5511BB" w:rsidR="00B46EAB" w:rsidRPr="0004694F" w:rsidRDefault="00B46EAB" w:rsidP="001148B3">
            <w:pPr>
              <w:pStyle w:val="6btablecolumnhead"/>
            </w:pPr>
            <w:r w:rsidRPr="0004694F">
              <w:t>Selection for novelty</w:t>
            </w:r>
            <w:ins w:id="28" w:author="Editor" w:date="2014-03-31T19:37:00Z">
              <w:r w:rsidR="000B73DA">
                <w:t xml:space="preserve"> and</w:t>
              </w:r>
            </w:ins>
            <w:r w:rsidRPr="0004694F">
              <w:t>/</w:t>
            </w:r>
            <w:ins w:id="29" w:author="Editor" w:date="2014-03-31T19:37:00Z">
              <w:r w:rsidR="000B73DA">
                <w:t xml:space="preserve">or </w:t>
              </w:r>
            </w:ins>
            <w:r w:rsidRPr="0004694F">
              <w:t>impact</w:t>
            </w:r>
          </w:p>
        </w:tc>
        <w:tc>
          <w:tcPr>
            <w:tcW w:w="2088" w:type="dxa"/>
            <w:shd w:val="clear" w:color="auto" w:fill="365F91" w:themeFill="accent1" w:themeFillShade="BF"/>
            <w:noWrap/>
            <w:vAlign w:val="bottom"/>
            <w:hideMark/>
          </w:tcPr>
          <w:p w14:paraId="68F45A27" w14:textId="0017CEE2" w:rsidR="00B46EAB" w:rsidRPr="0004694F" w:rsidRDefault="00B46EAB" w:rsidP="001148B3">
            <w:pPr>
              <w:pStyle w:val="6btablecolumnhead"/>
            </w:pPr>
            <w:r w:rsidRPr="0004694F">
              <w:t xml:space="preserve">Impact </w:t>
            </w:r>
            <w:proofErr w:type="spellStart"/>
            <w:r w:rsidRPr="0004694F">
              <w:t>factor</w:t>
            </w:r>
            <w:ins w:id="30" w:author="Editor" w:date="2014-03-31T19:39:00Z">
              <w:r w:rsidR="000B73DA" w:rsidRPr="000B73DA">
                <w:rPr>
                  <w:vertAlign w:val="superscript"/>
                  <w:rPrChange w:id="31" w:author="Editor" w:date="2014-03-31T19:39:00Z">
                    <w:rPr/>
                  </w:rPrChange>
                </w:rPr>
                <w:t>b</w:t>
              </w:r>
            </w:ins>
            <w:proofErr w:type="spellEnd"/>
          </w:p>
        </w:tc>
      </w:tr>
      <w:tr w:rsidR="00B46EAB" w:rsidRPr="00B46EAB" w14:paraId="2845A97A" w14:textId="77777777" w:rsidTr="001148B3">
        <w:trPr>
          <w:trHeight w:val="300"/>
          <w:jc w:val="center"/>
        </w:trPr>
        <w:tc>
          <w:tcPr>
            <w:tcW w:w="3583" w:type="dxa"/>
            <w:shd w:val="clear" w:color="auto" w:fill="DBE5F1" w:themeFill="accent1" w:themeFillTint="33"/>
            <w:noWrap/>
            <w:vAlign w:val="bottom"/>
            <w:hideMark/>
          </w:tcPr>
          <w:p w14:paraId="2C81E789" w14:textId="77777777" w:rsidR="00B46EAB" w:rsidRPr="00B46EAB" w:rsidRDefault="00B46EAB" w:rsidP="001148B3">
            <w:pPr>
              <w:pStyle w:val="6etabletext"/>
            </w:pPr>
            <w:r w:rsidRPr="00B46EAB">
              <w:t>PLOS Medicine</w:t>
            </w:r>
          </w:p>
        </w:tc>
        <w:tc>
          <w:tcPr>
            <w:tcW w:w="1857" w:type="dxa"/>
            <w:shd w:val="clear" w:color="auto" w:fill="DBE5F1" w:themeFill="accent1" w:themeFillTint="33"/>
            <w:noWrap/>
            <w:vAlign w:val="bottom"/>
            <w:hideMark/>
          </w:tcPr>
          <w:p w14:paraId="0E9C4B44" w14:textId="798C6F66"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1D001C2D" w14:textId="15850FBA" w:rsidR="00B46EAB" w:rsidRPr="00B46EAB" w:rsidRDefault="00B46EAB" w:rsidP="001148B3">
            <w:pPr>
              <w:pStyle w:val="6etabletext"/>
            </w:pPr>
            <w:r w:rsidRPr="00B46EAB">
              <w:t>15.25</w:t>
            </w:r>
          </w:p>
        </w:tc>
      </w:tr>
      <w:tr w:rsidR="00461721" w:rsidRPr="00B46EAB" w14:paraId="763CDED6" w14:textId="77777777" w:rsidTr="001148B3">
        <w:trPr>
          <w:trHeight w:val="300"/>
          <w:jc w:val="center"/>
        </w:trPr>
        <w:tc>
          <w:tcPr>
            <w:tcW w:w="3583" w:type="dxa"/>
            <w:shd w:val="clear" w:color="auto" w:fill="DBE5F1" w:themeFill="accent1" w:themeFillTint="33"/>
            <w:noWrap/>
            <w:vAlign w:val="bottom"/>
            <w:hideMark/>
          </w:tcPr>
          <w:p w14:paraId="13837538" w14:textId="77777777" w:rsidR="00B46EAB" w:rsidRPr="00B46EAB" w:rsidRDefault="00B46EAB" w:rsidP="001148B3">
            <w:pPr>
              <w:pStyle w:val="6etabletext"/>
            </w:pPr>
            <w:r w:rsidRPr="00B46EAB">
              <w:t>PLOS Biology</w:t>
            </w:r>
          </w:p>
        </w:tc>
        <w:tc>
          <w:tcPr>
            <w:tcW w:w="1857" w:type="dxa"/>
            <w:shd w:val="clear" w:color="auto" w:fill="DBE5F1" w:themeFill="accent1" w:themeFillTint="33"/>
            <w:noWrap/>
            <w:vAlign w:val="bottom"/>
            <w:hideMark/>
          </w:tcPr>
          <w:p w14:paraId="3534908A" w14:textId="11D761C8"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3C99E040" w14:textId="77777777" w:rsidR="00B46EAB" w:rsidRPr="00B46EAB" w:rsidRDefault="00B46EAB" w:rsidP="001148B3">
            <w:pPr>
              <w:pStyle w:val="6etabletext"/>
            </w:pPr>
            <w:r w:rsidRPr="00B46EAB">
              <w:t>12.69</w:t>
            </w:r>
          </w:p>
        </w:tc>
      </w:tr>
      <w:tr w:rsidR="00B46EAB" w:rsidRPr="00B46EAB" w14:paraId="786BCBC9" w14:textId="77777777" w:rsidTr="001148B3">
        <w:trPr>
          <w:trHeight w:val="300"/>
          <w:jc w:val="center"/>
        </w:trPr>
        <w:tc>
          <w:tcPr>
            <w:tcW w:w="3583" w:type="dxa"/>
            <w:shd w:val="clear" w:color="auto" w:fill="DBE5F1" w:themeFill="accent1" w:themeFillTint="33"/>
            <w:noWrap/>
            <w:vAlign w:val="bottom"/>
            <w:hideMark/>
          </w:tcPr>
          <w:p w14:paraId="183DA956" w14:textId="77777777" w:rsidR="00B46EAB" w:rsidRPr="00B46EAB" w:rsidRDefault="00B46EAB" w:rsidP="001148B3">
            <w:pPr>
              <w:pStyle w:val="6etabletext"/>
            </w:pPr>
            <w:r w:rsidRPr="00B46EAB">
              <w:t>PLOS Genetics</w:t>
            </w:r>
          </w:p>
        </w:tc>
        <w:tc>
          <w:tcPr>
            <w:tcW w:w="1857" w:type="dxa"/>
            <w:shd w:val="clear" w:color="auto" w:fill="DBE5F1" w:themeFill="accent1" w:themeFillTint="33"/>
            <w:noWrap/>
            <w:vAlign w:val="bottom"/>
            <w:hideMark/>
          </w:tcPr>
          <w:p w14:paraId="109609CF" w14:textId="325134D8"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6702FB33" w14:textId="1A262E19" w:rsidR="00B46EAB" w:rsidRPr="00B46EAB" w:rsidRDefault="00B46EAB" w:rsidP="001148B3">
            <w:pPr>
              <w:pStyle w:val="6etabletext"/>
            </w:pPr>
            <w:r w:rsidRPr="00B46EAB">
              <w:t>8.5</w:t>
            </w:r>
            <w:r>
              <w:t>2</w:t>
            </w:r>
          </w:p>
        </w:tc>
      </w:tr>
      <w:tr w:rsidR="00461721" w:rsidRPr="00B46EAB" w14:paraId="70D33A66" w14:textId="77777777" w:rsidTr="001148B3">
        <w:trPr>
          <w:trHeight w:val="300"/>
          <w:jc w:val="center"/>
        </w:trPr>
        <w:tc>
          <w:tcPr>
            <w:tcW w:w="3583" w:type="dxa"/>
            <w:shd w:val="clear" w:color="auto" w:fill="DBE5F1" w:themeFill="accent1" w:themeFillTint="33"/>
            <w:noWrap/>
            <w:vAlign w:val="bottom"/>
            <w:hideMark/>
          </w:tcPr>
          <w:p w14:paraId="5A75CC50" w14:textId="77777777" w:rsidR="00B46EAB" w:rsidRPr="00B46EAB" w:rsidRDefault="00B46EAB" w:rsidP="001148B3">
            <w:pPr>
              <w:pStyle w:val="6etabletext"/>
            </w:pPr>
            <w:r w:rsidRPr="00B46EAB">
              <w:t>PLOS Pathogens</w:t>
            </w:r>
          </w:p>
        </w:tc>
        <w:tc>
          <w:tcPr>
            <w:tcW w:w="1857" w:type="dxa"/>
            <w:shd w:val="clear" w:color="auto" w:fill="DBE5F1" w:themeFill="accent1" w:themeFillTint="33"/>
            <w:noWrap/>
            <w:vAlign w:val="bottom"/>
            <w:hideMark/>
          </w:tcPr>
          <w:p w14:paraId="742C0149" w14:textId="70F64023"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573A40C2" w14:textId="0334F81A" w:rsidR="00B46EAB" w:rsidRPr="00B46EAB" w:rsidRDefault="00B46EAB" w:rsidP="001148B3">
            <w:pPr>
              <w:pStyle w:val="6etabletext"/>
            </w:pPr>
            <w:r>
              <w:t>8.14</w:t>
            </w:r>
          </w:p>
        </w:tc>
      </w:tr>
      <w:tr w:rsidR="00B46EAB" w:rsidRPr="00B46EAB" w14:paraId="38DDF0ED" w14:textId="77777777" w:rsidTr="001148B3">
        <w:trPr>
          <w:trHeight w:val="300"/>
          <w:jc w:val="center"/>
        </w:trPr>
        <w:tc>
          <w:tcPr>
            <w:tcW w:w="3583" w:type="dxa"/>
            <w:shd w:val="clear" w:color="auto" w:fill="DBE5F1" w:themeFill="accent1" w:themeFillTint="33"/>
            <w:noWrap/>
            <w:vAlign w:val="bottom"/>
            <w:hideMark/>
          </w:tcPr>
          <w:p w14:paraId="727458C8" w14:textId="77777777" w:rsidR="00B46EAB" w:rsidRPr="00B46EAB" w:rsidRDefault="00B46EAB" w:rsidP="001148B3">
            <w:pPr>
              <w:pStyle w:val="6etabletext"/>
            </w:pPr>
            <w:r w:rsidRPr="00B46EAB">
              <w:t>BMC Biology</w:t>
            </w:r>
          </w:p>
        </w:tc>
        <w:tc>
          <w:tcPr>
            <w:tcW w:w="1857" w:type="dxa"/>
            <w:shd w:val="clear" w:color="auto" w:fill="DBE5F1" w:themeFill="accent1" w:themeFillTint="33"/>
            <w:noWrap/>
            <w:vAlign w:val="bottom"/>
            <w:hideMark/>
          </w:tcPr>
          <w:p w14:paraId="747EE910" w14:textId="6343DEA3"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43C0071E" w14:textId="77777777" w:rsidR="00B46EAB" w:rsidRPr="00B46EAB" w:rsidRDefault="00B46EAB" w:rsidP="001148B3">
            <w:pPr>
              <w:pStyle w:val="6etabletext"/>
            </w:pPr>
            <w:r w:rsidRPr="00B46EAB">
              <w:t>6.53</w:t>
            </w:r>
          </w:p>
        </w:tc>
      </w:tr>
      <w:tr w:rsidR="00461721" w:rsidRPr="00B46EAB" w14:paraId="70D057F0" w14:textId="77777777" w:rsidTr="001148B3">
        <w:trPr>
          <w:trHeight w:val="300"/>
          <w:jc w:val="center"/>
        </w:trPr>
        <w:tc>
          <w:tcPr>
            <w:tcW w:w="3583" w:type="dxa"/>
            <w:shd w:val="clear" w:color="auto" w:fill="DBE5F1" w:themeFill="accent1" w:themeFillTint="33"/>
            <w:noWrap/>
            <w:vAlign w:val="bottom"/>
            <w:hideMark/>
          </w:tcPr>
          <w:p w14:paraId="35708492" w14:textId="77777777" w:rsidR="00B46EAB" w:rsidRPr="00B46EAB" w:rsidRDefault="00B46EAB" w:rsidP="001148B3">
            <w:pPr>
              <w:pStyle w:val="6etabletext"/>
            </w:pPr>
            <w:r w:rsidRPr="00B46EAB">
              <w:t>PLOS Computational Biology</w:t>
            </w:r>
          </w:p>
        </w:tc>
        <w:tc>
          <w:tcPr>
            <w:tcW w:w="1857" w:type="dxa"/>
            <w:shd w:val="clear" w:color="auto" w:fill="DBE5F1" w:themeFill="accent1" w:themeFillTint="33"/>
            <w:noWrap/>
            <w:vAlign w:val="bottom"/>
            <w:hideMark/>
          </w:tcPr>
          <w:p w14:paraId="389AB207" w14:textId="2DAC1FC0"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21AC79FB" w14:textId="4B2B85B4" w:rsidR="00B46EAB" w:rsidRPr="00B46EAB" w:rsidRDefault="00B46EAB" w:rsidP="001148B3">
            <w:pPr>
              <w:pStyle w:val="6etabletext"/>
            </w:pPr>
            <w:r>
              <w:t>4.87</w:t>
            </w:r>
          </w:p>
        </w:tc>
      </w:tr>
      <w:tr w:rsidR="00B46EAB" w:rsidRPr="00B46EAB" w14:paraId="15DE467D" w14:textId="77777777" w:rsidTr="001148B3">
        <w:trPr>
          <w:trHeight w:val="300"/>
          <w:jc w:val="center"/>
        </w:trPr>
        <w:tc>
          <w:tcPr>
            <w:tcW w:w="3583" w:type="dxa"/>
            <w:shd w:val="clear" w:color="auto" w:fill="DBE5F1" w:themeFill="accent1" w:themeFillTint="33"/>
            <w:noWrap/>
            <w:vAlign w:val="bottom"/>
            <w:hideMark/>
          </w:tcPr>
          <w:p w14:paraId="03CA9684" w14:textId="77777777" w:rsidR="00B46EAB" w:rsidRPr="00B46EAB" w:rsidRDefault="00B46EAB" w:rsidP="001148B3">
            <w:pPr>
              <w:pStyle w:val="6etabletext"/>
            </w:pPr>
            <w:r w:rsidRPr="00B46EAB">
              <w:t>Genome Biology and Evolution</w:t>
            </w:r>
          </w:p>
        </w:tc>
        <w:tc>
          <w:tcPr>
            <w:tcW w:w="1857" w:type="dxa"/>
            <w:shd w:val="clear" w:color="auto" w:fill="DBE5F1" w:themeFill="accent1" w:themeFillTint="33"/>
            <w:noWrap/>
            <w:vAlign w:val="bottom"/>
            <w:hideMark/>
          </w:tcPr>
          <w:p w14:paraId="0DFCF10A" w14:textId="34EC8329"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3BB7D11E" w14:textId="0F76DB0A" w:rsidR="00B46EAB" w:rsidRPr="00B46EAB" w:rsidRDefault="00B46EAB" w:rsidP="001148B3">
            <w:pPr>
              <w:pStyle w:val="6etabletext"/>
            </w:pPr>
            <w:r w:rsidRPr="00B46EAB">
              <w:t>4.7</w:t>
            </w:r>
            <w:r>
              <w:t>6</w:t>
            </w:r>
          </w:p>
        </w:tc>
      </w:tr>
      <w:tr w:rsidR="00461721" w:rsidRPr="00B46EAB" w14:paraId="7942B2AF" w14:textId="77777777" w:rsidTr="001148B3">
        <w:trPr>
          <w:trHeight w:val="300"/>
          <w:jc w:val="center"/>
        </w:trPr>
        <w:tc>
          <w:tcPr>
            <w:tcW w:w="3583" w:type="dxa"/>
            <w:shd w:val="clear" w:color="auto" w:fill="DBE5F1" w:themeFill="accent1" w:themeFillTint="33"/>
            <w:noWrap/>
            <w:vAlign w:val="bottom"/>
            <w:hideMark/>
          </w:tcPr>
          <w:p w14:paraId="0B42F40B" w14:textId="77777777" w:rsidR="00B46EAB" w:rsidRPr="00B46EAB" w:rsidRDefault="00B46EAB" w:rsidP="001148B3">
            <w:pPr>
              <w:pStyle w:val="6etabletext"/>
            </w:pPr>
            <w:r w:rsidRPr="00B46EAB">
              <w:t>PLOS Neglected Tropical Diseases</w:t>
            </w:r>
          </w:p>
        </w:tc>
        <w:tc>
          <w:tcPr>
            <w:tcW w:w="1857" w:type="dxa"/>
            <w:shd w:val="clear" w:color="auto" w:fill="DBE5F1" w:themeFill="accent1" w:themeFillTint="33"/>
            <w:noWrap/>
            <w:vAlign w:val="bottom"/>
            <w:hideMark/>
          </w:tcPr>
          <w:p w14:paraId="2298FA2D" w14:textId="28F3CD11"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61C26251" w14:textId="0C3F940A" w:rsidR="00B46EAB" w:rsidRPr="00B46EAB" w:rsidRDefault="00B46EAB" w:rsidP="001148B3">
            <w:pPr>
              <w:pStyle w:val="6etabletext"/>
            </w:pPr>
            <w:r w:rsidRPr="00B46EAB">
              <w:t>4.5</w:t>
            </w:r>
            <w:r>
              <w:t>7</w:t>
            </w:r>
          </w:p>
        </w:tc>
      </w:tr>
      <w:tr w:rsidR="00B46EAB" w:rsidRPr="00B46EAB" w14:paraId="4F021244" w14:textId="77777777" w:rsidTr="001148B3">
        <w:trPr>
          <w:trHeight w:val="300"/>
          <w:jc w:val="center"/>
        </w:trPr>
        <w:tc>
          <w:tcPr>
            <w:tcW w:w="3583" w:type="dxa"/>
            <w:shd w:val="clear" w:color="auto" w:fill="DBE5F1" w:themeFill="accent1" w:themeFillTint="33"/>
            <w:noWrap/>
            <w:vAlign w:val="bottom"/>
            <w:hideMark/>
          </w:tcPr>
          <w:p w14:paraId="0ECDEE0C" w14:textId="77777777" w:rsidR="00B46EAB" w:rsidRPr="00B46EAB" w:rsidRDefault="00B46EAB" w:rsidP="001148B3">
            <w:pPr>
              <w:pStyle w:val="6etabletext"/>
            </w:pPr>
            <w:r w:rsidRPr="00B46EAB">
              <w:t>BMC Genomics</w:t>
            </w:r>
          </w:p>
        </w:tc>
        <w:tc>
          <w:tcPr>
            <w:tcW w:w="1857" w:type="dxa"/>
            <w:shd w:val="clear" w:color="auto" w:fill="DBE5F1" w:themeFill="accent1" w:themeFillTint="33"/>
            <w:noWrap/>
            <w:vAlign w:val="bottom"/>
            <w:hideMark/>
          </w:tcPr>
          <w:p w14:paraId="0D31E940" w14:textId="4FD3C20A"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4ECDFA24" w14:textId="7E1EEA38" w:rsidR="00B46EAB" w:rsidRPr="00B46EAB" w:rsidRDefault="00B46EAB" w:rsidP="001148B3">
            <w:pPr>
              <w:pStyle w:val="6etabletext"/>
            </w:pPr>
            <w:r w:rsidRPr="00B46EAB">
              <w:t>4.4</w:t>
            </w:r>
            <w:r>
              <w:t>0</w:t>
            </w:r>
          </w:p>
        </w:tc>
      </w:tr>
      <w:tr w:rsidR="00461721" w:rsidRPr="00B46EAB" w14:paraId="0801D033" w14:textId="77777777" w:rsidTr="001148B3">
        <w:trPr>
          <w:trHeight w:val="300"/>
          <w:jc w:val="center"/>
        </w:trPr>
        <w:tc>
          <w:tcPr>
            <w:tcW w:w="3583" w:type="dxa"/>
            <w:shd w:val="clear" w:color="auto" w:fill="DBE5F1" w:themeFill="accent1" w:themeFillTint="33"/>
            <w:noWrap/>
            <w:vAlign w:val="bottom"/>
            <w:hideMark/>
          </w:tcPr>
          <w:p w14:paraId="1D8396B8" w14:textId="77777777" w:rsidR="00B46EAB" w:rsidRPr="00B46EAB" w:rsidRDefault="00B46EAB" w:rsidP="001148B3">
            <w:pPr>
              <w:pStyle w:val="6etabletext"/>
            </w:pPr>
            <w:r w:rsidRPr="00B46EAB">
              <w:t>BMC Plant Biology</w:t>
            </w:r>
          </w:p>
        </w:tc>
        <w:tc>
          <w:tcPr>
            <w:tcW w:w="1857" w:type="dxa"/>
            <w:shd w:val="clear" w:color="auto" w:fill="DBE5F1" w:themeFill="accent1" w:themeFillTint="33"/>
            <w:noWrap/>
            <w:vAlign w:val="bottom"/>
            <w:hideMark/>
          </w:tcPr>
          <w:p w14:paraId="5C39C66B" w14:textId="55167774"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2F7DCBD7" w14:textId="030C5518" w:rsidR="00B46EAB" w:rsidRPr="00B46EAB" w:rsidRDefault="00B46EAB" w:rsidP="001148B3">
            <w:pPr>
              <w:pStyle w:val="6etabletext"/>
            </w:pPr>
            <w:r w:rsidRPr="00B46EAB">
              <w:t>4.35</w:t>
            </w:r>
          </w:p>
        </w:tc>
      </w:tr>
      <w:tr w:rsidR="00B46EAB" w:rsidRPr="00B46EAB" w14:paraId="69D8D893" w14:textId="77777777" w:rsidTr="001148B3">
        <w:trPr>
          <w:trHeight w:val="300"/>
          <w:jc w:val="center"/>
        </w:trPr>
        <w:tc>
          <w:tcPr>
            <w:tcW w:w="3583" w:type="dxa"/>
            <w:shd w:val="clear" w:color="auto" w:fill="DBE5F1" w:themeFill="accent1" w:themeFillTint="33"/>
            <w:noWrap/>
            <w:vAlign w:val="bottom"/>
            <w:hideMark/>
          </w:tcPr>
          <w:p w14:paraId="489CE6E1" w14:textId="77777777" w:rsidR="00B46EAB" w:rsidRPr="00B46EAB" w:rsidRDefault="00B46EAB" w:rsidP="001148B3">
            <w:pPr>
              <w:pStyle w:val="6etabletext"/>
            </w:pPr>
            <w:r w:rsidRPr="00B46EAB">
              <w:t>Evolutionary applications</w:t>
            </w:r>
          </w:p>
        </w:tc>
        <w:tc>
          <w:tcPr>
            <w:tcW w:w="1857" w:type="dxa"/>
            <w:shd w:val="clear" w:color="auto" w:fill="DBE5F1" w:themeFill="accent1" w:themeFillTint="33"/>
            <w:noWrap/>
            <w:vAlign w:val="bottom"/>
            <w:hideMark/>
          </w:tcPr>
          <w:p w14:paraId="465221FA" w14:textId="1E1B1C1E"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57EE3E4C" w14:textId="0B2918D1" w:rsidR="00B46EAB" w:rsidRPr="00B46EAB" w:rsidRDefault="00B46EAB" w:rsidP="001148B3">
            <w:pPr>
              <w:pStyle w:val="6etabletext"/>
            </w:pPr>
            <w:r w:rsidRPr="00B46EAB">
              <w:t>4.15</w:t>
            </w:r>
          </w:p>
        </w:tc>
      </w:tr>
      <w:tr w:rsidR="00461721" w:rsidRPr="00B46EAB" w14:paraId="7DFC62A3" w14:textId="77777777" w:rsidTr="001148B3">
        <w:trPr>
          <w:trHeight w:val="300"/>
          <w:jc w:val="center"/>
        </w:trPr>
        <w:tc>
          <w:tcPr>
            <w:tcW w:w="3583" w:type="dxa"/>
            <w:shd w:val="clear" w:color="auto" w:fill="DBE5F1" w:themeFill="accent1" w:themeFillTint="33"/>
            <w:noWrap/>
            <w:vAlign w:val="bottom"/>
            <w:hideMark/>
          </w:tcPr>
          <w:p w14:paraId="3EF97FFB" w14:textId="77777777" w:rsidR="00B46EAB" w:rsidRPr="00B46EAB" w:rsidRDefault="00B46EAB" w:rsidP="001148B3">
            <w:pPr>
              <w:pStyle w:val="6etabletext"/>
            </w:pPr>
            <w:proofErr w:type="spellStart"/>
            <w:r w:rsidRPr="00B46EAB">
              <w:t>EvoDevo</w:t>
            </w:r>
            <w:proofErr w:type="spellEnd"/>
          </w:p>
        </w:tc>
        <w:tc>
          <w:tcPr>
            <w:tcW w:w="1857" w:type="dxa"/>
            <w:shd w:val="clear" w:color="auto" w:fill="DBE5F1" w:themeFill="accent1" w:themeFillTint="33"/>
            <w:noWrap/>
            <w:vAlign w:val="bottom"/>
            <w:hideMark/>
          </w:tcPr>
          <w:p w14:paraId="04AF8E56" w14:textId="0C8CAE94"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5DF43E06" w14:textId="77777777" w:rsidR="00B46EAB" w:rsidRPr="00B46EAB" w:rsidRDefault="00B46EAB" w:rsidP="001148B3">
            <w:pPr>
              <w:pStyle w:val="6etabletext"/>
            </w:pPr>
            <w:r w:rsidRPr="00B46EAB">
              <w:t>3.91</w:t>
            </w:r>
          </w:p>
        </w:tc>
      </w:tr>
      <w:tr w:rsidR="00B46EAB" w:rsidRPr="00B46EAB" w14:paraId="1A96DABD" w14:textId="77777777" w:rsidTr="001148B3">
        <w:trPr>
          <w:trHeight w:val="300"/>
          <w:jc w:val="center"/>
        </w:trPr>
        <w:tc>
          <w:tcPr>
            <w:tcW w:w="3583" w:type="dxa"/>
            <w:shd w:val="clear" w:color="auto" w:fill="DBE5F1" w:themeFill="accent1" w:themeFillTint="33"/>
            <w:noWrap/>
            <w:vAlign w:val="bottom"/>
            <w:hideMark/>
          </w:tcPr>
          <w:p w14:paraId="56610E16" w14:textId="77777777" w:rsidR="00B46EAB" w:rsidRPr="00B46EAB" w:rsidRDefault="00B46EAB" w:rsidP="001148B3">
            <w:pPr>
              <w:pStyle w:val="6etabletext"/>
            </w:pPr>
            <w:r w:rsidRPr="00B46EAB">
              <w:t>Frontiers in Zoology</w:t>
            </w:r>
          </w:p>
        </w:tc>
        <w:tc>
          <w:tcPr>
            <w:tcW w:w="1857" w:type="dxa"/>
            <w:shd w:val="clear" w:color="auto" w:fill="DBE5F1" w:themeFill="accent1" w:themeFillTint="33"/>
            <w:noWrap/>
            <w:vAlign w:val="bottom"/>
            <w:hideMark/>
          </w:tcPr>
          <w:p w14:paraId="64663A08" w14:textId="2FBE986B"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40CD2F28" w14:textId="42A9CC04" w:rsidR="00B46EAB" w:rsidRPr="00B46EAB" w:rsidRDefault="00B46EAB" w:rsidP="001148B3">
            <w:pPr>
              <w:pStyle w:val="6etabletext"/>
            </w:pPr>
            <w:r w:rsidRPr="00B46EAB">
              <w:t>3.87</w:t>
            </w:r>
          </w:p>
        </w:tc>
      </w:tr>
      <w:tr w:rsidR="00461721" w:rsidRPr="00B46EAB" w14:paraId="5222EC7D" w14:textId="77777777" w:rsidTr="001148B3">
        <w:trPr>
          <w:trHeight w:val="300"/>
          <w:jc w:val="center"/>
        </w:trPr>
        <w:tc>
          <w:tcPr>
            <w:tcW w:w="3583" w:type="dxa"/>
            <w:shd w:val="clear" w:color="auto" w:fill="DBE5F1" w:themeFill="accent1" w:themeFillTint="33"/>
            <w:noWrap/>
            <w:vAlign w:val="bottom"/>
            <w:hideMark/>
          </w:tcPr>
          <w:p w14:paraId="285249E5" w14:textId="77777777" w:rsidR="00B46EAB" w:rsidRPr="00B46EAB" w:rsidRDefault="00B46EAB" w:rsidP="001148B3">
            <w:pPr>
              <w:pStyle w:val="6etabletext"/>
            </w:pPr>
            <w:r w:rsidRPr="00B46EAB">
              <w:t>PLOS One</w:t>
            </w:r>
          </w:p>
        </w:tc>
        <w:tc>
          <w:tcPr>
            <w:tcW w:w="1857" w:type="dxa"/>
            <w:shd w:val="clear" w:color="auto" w:fill="DBE5F1" w:themeFill="accent1" w:themeFillTint="33"/>
            <w:noWrap/>
            <w:vAlign w:val="bottom"/>
            <w:hideMark/>
          </w:tcPr>
          <w:p w14:paraId="77E9A9BC" w14:textId="55BCB012"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5A217F71" w14:textId="77777777" w:rsidR="00B46EAB" w:rsidRPr="00B46EAB" w:rsidRDefault="00B46EAB" w:rsidP="001148B3">
            <w:pPr>
              <w:pStyle w:val="6etabletext"/>
            </w:pPr>
            <w:r w:rsidRPr="00B46EAB">
              <w:t>3.73</w:t>
            </w:r>
          </w:p>
        </w:tc>
      </w:tr>
      <w:tr w:rsidR="00B46EAB" w:rsidRPr="00B46EAB" w14:paraId="3F465ACB" w14:textId="77777777" w:rsidTr="001148B3">
        <w:trPr>
          <w:trHeight w:val="300"/>
          <w:jc w:val="center"/>
        </w:trPr>
        <w:tc>
          <w:tcPr>
            <w:tcW w:w="3583" w:type="dxa"/>
            <w:shd w:val="clear" w:color="auto" w:fill="DBE5F1" w:themeFill="accent1" w:themeFillTint="33"/>
            <w:noWrap/>
            <w:vAlign w:val="bottom"/>
            <w:hideMark/>
          </w:tcPr>
          <w:p w14:paraId="20D75A78" w14:textId="77777777" w:rsidR="00B46EAB" w:rsidRPr="00B46EAB" w:rsidRDefault="00B46EAB" w:rsidP="001148B3">
            <w:pPr>
              <w:pStyle w:val="6etabletext"/>
            </w:pPr>
            <w:r w:rsidRPr="00B46EAB">
              <w:t>BMC Evolutionary Biology</w:t>
            </w:r>
          </w:p>
        </w:tc>
        <w:tc>
          <w:tcPr>
            <w:tcW w:w="1857" w:type="dxa"/>
            <w:shd w:val="clear" w:color="auto" w:fill="DBE5F1" w:themeFill="accent1" w:themeFillTint="33"/>
            <w:noWrap/>
            <w:vAlign w:val="bottom"/>
            <w:hideMark/>
          </w:tcPr>
          <w:p w14:paraId="00B66605" w14:textId="2C633523"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707478AC" w14:textId="77777777" w:rsidR="00B46EAB" w:rsidRPr="00B46EAB" w:rsidRDefault="00B46EAB" w:rsidP="001148B3">
            <w:pPr>
              <w:pStyle w:val="6etabletext"/>
            </w:pPr>
            <w:r w:rsidRPr="00B46EAB">
              <w:t>3.29</w:t>
            </w:r>
          </w:p>
        </w:tc>
      </w:tr>
      <w:tr w:rsidR="00461721" w:rsidRPr="00B46EAB" w14:paraId="6D693CA0" w14:textId="77777777" w:rsidTr="001148B3">
        <w:trPr>
          <w:trHeight w:val="300"/>
          <w:jc w:val="center"/>
        </w:trPr>
        <w:tc>
          <w:tcPr>
            <w:tcW w:w="3583" w:type="dxa"/>
            <w:shd w:val="clear" w:color="auto" w:fill="DBE5F1" w:themeFill="accent1" w:themeFillTint="33"/>
            <w:noWrap/>
            <w:vAlign w:val="bottom"/>
            <w:hideMark/>
          </w:tcPr>
          <w:p w14:paraId="0915E9F4" w14:textId="77777777" w:rsidR="00B46EAB" w:rsidRPr="00B46EAB" w:rsidRDefault="00B46EAB" w:rsidP="001148B3">
            <w:pPr>
              <w:pStyle w:val="6etabletext"/>
            </w:pPr>
            <w:r w:rsidRPr="00B46EAB">
              <w:t>BMC Bioinformatics</w:t>
            </w:r>
          </w:p>
        </w:tc>
        <w:tc>
          <w:tcPr>
            <w:tcW w:w="1857" w:type="dxa"/>
            <w:shd w:val="clear" w:color="auto" w:fill="DBE5F1" w:themeFill="accent1" w:themeFillTint="33"/>
            <w:noWrap/>
            <w:vAlign w:val="bottom"/>
            <w:hideMark/>
          </w:tcPr>
          <w:p w14:paraId="28BCDEB4" w14:textId="422AFB31"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70B8678B" w14:textId="77777777" w:rsidR="00B46EAB" w:rsidRPr="00B46EAB" w:rsidRDefault="00B46EAB" w:rsidP="001148B3">
            <w:pPr>
              <w:pStyle w:val="6etabletext"/>
            </w:pPr>
            <w:r w:rsidRPr="00B46EAB">
              <w:t>3.02</w:t>
            </w:r>
          </w:p>
        </w:tc>
      </w:tr>
      <w:tr w:rsidR="00B46EAB" w:rsidRPr="00B46EAB" w14:paraId="48E1C0DF" w14:textId="77777777" w:rsidTr="001148B3">
        <w:trPr>
          <w:trHeight w:val="300"/>
          <w:jc w:val="center"/>
        </w:trPr>
        <w:tc>
          <w:tcPr>
            <w:tcW w:w="3583" w:type="dxa"/>
            <w:shd w:val="clear" w:color="auto" w:fill="DBE5F1" w:themeFill="accent1" w:themeFillTint="33"/>
            <w:noWrap/>
            <w:vAlign w:val="bottom"/>
            <w:hideMark/>
          </w:tcPr>
          <w:p w14:paraId="7947AD26" w14:textId="77777777" w:rsidR="00B46EAB" w:rsidRPr="00B46EAB" w:rsidRDefault="00B46EAB" w:rsidP="001148B3">
            <w:pPr>
              <w:pStyle w:val="6etabletext"/>
            </w:pPr>
            <w:r w:rsidRPr="00B46EAB">
              <w:t>Scientific Reports</w:t>
            </w:r>
          </w:p>
        </w:tc>
        <w:tc>
          <w:tcPr>
            <w:tcW w:w="1857" w:type="dxa"/>
            <w:shd w:val="clear" w:color="auto" w:fill="DBE5F1" w:themeFill="accent1" w:themeFillTint="33"/>
            <w:noWrap/>
            <w:vAlign w:val="bottom"/>
            <w:hideMark/>
          </w:tcPr>
          <w:p w14:paraId="4DCA81B7" w14:textId="63429718"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6CDF2D82" w14:textId="63239965" w:rsidR="00B46EAB" w:rsidRPr="00B46EAB" w:rsidRDefault="00B46EAB" w:rsidP="001148B3">
            <w:pPr>
              <w:pStyle w:val="6etabletext"/>
            </w:pPr>
            <w:r w:rsidRPr="00B46EAB">
              <w:t>2.9</w:t>
            </w:r>
            <w:r>
              <w:t>3</w:t>
            </w:r>
          </w:p>
        </w:tc>
      </w:tr>
      <w:tr w:rsidR="00461721" w:rsidRPr="00B46EAB" w14:paraId="56880BAD" w14:textId="77777777" w:rsidTr="001148B3">
        <w:trPr>
          <w:trHeight w:val="300"/>
          <w:jc w:val="center"/>
        </w:trPr>
        <w:tc>
          <w:tcPr>
            <w:tcW w:w="3583" w:type="dxa"/>
            <w:shd w:val="clear" w:color="auto" w:fill="DBE5F1" w:themeFill="accent1" w:themeFillTint="33"/>
            <w:noWrap/>
            <w:vAlign w:val="bottom"/>
            <w:hideMark/>
          </w:tcPr>
          <w:p w14:paraId="17B1138A" w14:textId="77777777" w:rsidR="00B46EAB" w:rsidRPr="00B46EAB" w:rsidRDefault="00B46EAB" w:rsidP="001148B3">
            <w:pPr>
              <w:pStyle w:val="6etabletext"/>
            </w:pPr>
            <w:r w:rsidRPr="00B46EAB">
              <w:t>BMC Genetics</w:t>
            </w:r>
          </w:p>
        </w:tc>
        <w:tc>
          <w:tcPr>
            <w:tcW w:w="1857" w:type="dxa"/>
            <w:shd w:val="clear" w:color="auto" w:fill="DBE5F1" w:themeFill="accent1" w:themeFillTint="33"/>
            <w:noWrap/>
            <w:vAlign w:val="bottom"/>
            <w:hideMark/>
          </w:tcPr>
          <w:p w14:paraId="7F475784" w14:textId="277702D3"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6EF5609B" w14:textId="77777777" w:rsidR="00B46EAB" w:rsidRPr="00B46EAB" w:rsidRDefault="00B46EAB" w:rsidP="001148B3">
            <w:pPr>
              <w:pStyle w:val="6etabletext"/>
            </w:pPr>
            <w:r w:rsidRPr="00B46EAB">
              <w:t>2.81</w:t>
            </w:r>
          </w:p>
        </w:tc>
      </w:tr>
      <w:tr w:rsidR="00B46EAB" w:rsidRPr="00B46EAB" w14:paraId="44E265CA" w14:textId="77777777" w:rsidTr="001148B3">
        <w:trPr>
          <w:trHeight w:val="300"/>
          <w:jc w:val="center"/>
        </w:trPr>
        <w:tc>
          <w:tcPr>
            <w:tcW w:w="3583" w:type="dxa"/>
            <w:shd w:val="clear" w:color="auto" w:fill="DBE5F1" w:themeFill="accent1" w:themeFillTint="33"/>
            <w:noWrap/>
            <w:vAlign w:val="bottom"/>
            <w:hideMark/>
          </w:tcPr>
          <w:p w14:paraId="3C34BEF2" w14:textId="77777777" w:rsidR="00B46EAB" w:rsidRPr="00B46EAB" w:rsidRDefault="00B46EAB" w:rsidP="001148B3">
            <w:pPr>
              <w:pStyle w:val="6etabletext"/>
            </w:pPr>
            <w:r w:rsidRPr="00B46EAB">
              <w:t>BMC Developmental Biology</w:t>
            </w:r>
          </w:p>
        </w:tc>
        <w:tc>
          <w:tcPr>
            <w:tcW w:w="1857" w:type="dxa"/>
            <w:shd w:val="clear" w:color="auto" w:fill="DBE5F1" w:themeFill="accent1" w:themeFillTint="33"/>
            <w:noWrap/>
            <w:vAlign w:val="bottom"/>
            <w:hideMark/>
          </w:tcPr>
          <w:p w14:paraId="4E8E0E40" w14:textId="66FCCBBE"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3AC579E7" w14:textId="5AB4B893" w:rsidR="00B46EAB" w:rsidRPr="00B46EAB" w:rsidRDefault="00B46EAB" w:rsidP="001148B3">
            <w:pPr>
              <w:pStyle w:val="6etabletext"/>
            </w:pPr>
            <w:r w:rsidRPr="00B46EAB">
              <w:t>2.7</w:t>
            </w:r>
            <w:r>
              <w:t>3</w:t>
            </w:r>
          </w:p>
        </w:tc>
      </w:tr>
      <w:tr w:rsidR="00461721" w:rsidRPr="00B46EAB" w14:paraId="37C2E9D7" w14:textId="77777777" w:rsidTr="001148B3">
        <w:trPr>
          <w:trHeight w:val="300"/>
          <w:jc w:val="center"/>
        </w:trPr>
        <w:tc>
          <w:tcPr>
            <w:tcW w:w="3583" w:type="dxa"/>
            <w:shd w:val="clear" w:color="auto" w:fill="DBE5F1" w:themeFill="accent1" w:themeFillTint="33"/>
            <w:noWrap/>
            <w:vAlign w:val="bottom"/>
            <w:hideMark/>
          </w:tcPr>
          <w:p w14:paraId="3C67CC2D" w14:textId="77777777" w:rsidR="00B46EAB" w:rsidRPr="00B46EAB" w:rsidRDefault="00B46EAB" w:rsidP="001148B3">
            <w:pPr>
              <w:pStyle w:val="6etabletext"/>
            </w:pPr>
            <w:r w:rsidRPr="00B46EAB">
              <w:t>Biology Direct</w:t>
            </w:r>
          </w:p>
        </w:tc>
        <w:tc>
          <w:tcPr>
            <w:tcW w:w="1857" w:type="dxa"/>
            <w:shd w:val="clear" w:color="auto" w:fill="DBE5F1" w:themeFill="accent1" w:themeFillTint="33"/>
            <w:noWrap/>
            <w:vAlign w:val="bottom"/>
            <w:hideMark/>
          </w:tcPr>
          <w:p w14:paraId="7510B35C" w14:textId="11467F79"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1CBDC889" w14:textId="77777777" w:rsidR="00B46EAB" w:rsidRPr="00B46EAB" w:rsidRDefault="00B46EAB" w:rsidP="001148B3">
            <w:pPr>
              <w:pStyle w:val="6etabletext"/>
            </w:pPr>
            <w:r w:rsidRPr="00B46EAB">
              <w:t>2.72</w:t>
            </w:r>
          </w:p>
        </w:tc>
      </w:tr>
      <w:tr w:rsidR="00B46EAB" w:rsidRPr="00B46EAB" w14:paraId="4688369A" w14:textId="77777777" w:rsidTr="001148B3">
        <w:trPr>
          <w:trHeight w:val="300"/>
          <w:jc w:val="center"/>
        </w:trPr>
        <w:tc>
          <w:tcPr>
            <w:tcW w:w="3583" w:type="dxa"/>
            <w:shd w:val="clear" w:color="auto" w:fill="DBE5F1" w:themeFill="accent1" w:themeFillTint="33"/>
            <w:noWrap/>
            <w:vAlign w:val="bottom"/>
            <w:hideMark/>
          </w:tcPr>
          <w:p w14:paraId="4B91AE2D" w14:textId="77777777" w:rsidR="00B46EAB" w:rsidRPr="00B46EAB" w:rsidRDefault="00B46EAB" w:rsidP="001148B3">
            <w:pPr>
              <w:pStyle w:val="6etabletext"/>
            </w:pPr>
            <w:r w:rsidRPr="00B46EAB">
              <w:t>Evolutionary bioinformatics</w:t>
            </w:r>
          </w:p>
        </w:tc>
        <w:tc>
          <w:tcPr>
            <w:tcW w:w="1857" w:type="dxa"/>
            <w:shd w:val="clear" w:color="auto" w:fill="DBE5F1" w:themeFill="accent1" w:themeFillTint="33"/>
            <w:noWrap/>
            <w:vAlign w:val="bottom"/>
            <w:hideMark/>
          </w:tcPr>
          <w:p w14:paraId="2ED3E2B8" w14:textId="68E5AB25"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11AD75AD" w14:textId="1BC4CF0A" w:rsidR="00B46EAB" w:rsidRPr="00B46EAB" w:rsidRDefault="00B46EAB" w:rsidP="001148B3">
            <w:pPr>
              <w:pStyle w:val="6etabletext"/>
            </w:pPr>
            <w:r w:rsidRPr="00B46EAB">
              <w:t>1.2</w:t>
            </w:r>
            <w:r>
              <w:t>3</w:t>
            </w:r>
          </w:p>
        </w:tc>
      </w:tr>
      <w:tr w:rsidR="00461721" w:rsidRPr="00B46EAB" w14:paraId="7131B51F" w14:textId="77777777" w:rsidTr="001148B3">
        <w:trPr>
          <w:trHeight w:val="300"/>
          <w:jc w:val="center"/>
        </w:trPr>
        <w:tc>
          <w:tcPr>
            <w:tcW w:w="3583" w:type="dxa"/>
            <w:shd w:val="clear" w:color="auto" w:fill="DBE5F1" w:themeFill="accent1" w:themeFillTint="33"/>
            <w:noWrap/>
            <w:vAlign w:val="bottom"/>
            <w:hideMark/>
          </w:tcPr>
          <w:p w14:paraId="72A39A18" w14:textId="77777777" w:rsidR="00B46EAB" w:rsidRPr="00B46EAB" w:rsidRDefault="00B46EAB" w:rsidP="001148B3">
            <w:pPr>
              <w:pStyle w:val="6etabletext"/>
            </w:pPr>
            <w:r w:rsidRPr="00B46EAB">
              <w:t>Ecology and Evolution</w:t>
            </w:r>
          </w:p>
        </w:tc>
        <w:tc>
          <w:tcPr>
            <w:tcW w:w="1857" w:type="dxa"/>
            <w:shd w:val="clear" w:color="auto" w:fill="DBE5F1" w:themeFill="accent1" w:themeFillTint="33"/>
            <w:noWrap/>
            <w:vAlign w:val="bottom"/>
            <w:hideMark/>
          </w:tcPr>
          <w:p w14:paraId="095B76FE" w14:textId="30616146"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14F0B3E3" w14:textId="6847717F" w:rsidR="00B46EAB" w:rsidRPr="00B46EAB" w:rsidRDefault="00B46EAB" w:rsidP="001148B3">
            <w:pPr>
              <w:pStyle w:val="6etabletext"/>
            </w:pPr>
            <w:r w:rsidRPr="00B46EAB">
              <w:t>1.18</w:t>
            </w:r>
          </w:p>
        </w:tc>
      </w:tr>
      <w:tr w:rsidR="00B46EAB" w:rsidRPr="00B46EAB" w14:paraId="065C5D02" w14:textId="77777777" w:rsidTr="001148B3">
        <w:trPr>
          <w:trHeight w:val="300"/>
          <w:jc w:val="center"/>
        </w:trPr>
        <w:tc>
          <w:tcPr>
            <w:tcW w:w="3583" w:type="dxa"/>
            <w:shd w:val="clear" w:color="auto" w:fill="DBE5F1" w:themeFill="accent1" w:themeFillTint="33"/>
            <w:noWrap/>
            <w:vAlign w:val="bottom"/>
            <w:hideMark/>
          </w:tcPr>
          <w:p w14:paraId="1AFE662B" w14:textId="77777777" w:rsidR="00B46EAB" w:rsidRPr="00B46EAB" w:rsidRDefault="00B46EAB" w:rsidP="001148B3">
            <w:pPr>
              <w:pStyle w:val="6etabletext"/>
            </w:pPr>
            <w:r w:rsidRPr="00B46EAB">
              <w:t>Applications in Plant Sciences</w:t>
            </w:r>
          </w:p>
        </w:tc>
        <w:tc>
          <w:tcPr>
            <w:tcW w:w="1857" w:type="dxa"/>
            <w:shd w:val="clear" w:color="auto" w:fill="DBE5F1" w:themeFill="accent1" w:themeFillTint="33"/>
            <w:noWrap/>
            <w:vAlign w:val="bottom"/>
            <w:hideMark/>
          </w:tcPr>
          <w:p w14:paraId="2CA2357F" w14:textId="259FDA01"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65EB139D" w14:textId="77777777" w:rsidR="00B46EAB" w:rsidRPr="00B46EAB" w:rsidRDefault="00B46EAB" w:rsidP="001148B3">
            <w:pPr>
              <w:pStyle w:val="6etabletext"/>
            </w:pPr>
            <w:r w:rsidRPr="00B46EAB">
              <w:t>NA</w:t>
            </w:r>
          </w:p>
        </w:tc>
      </w:tr>
      <w:tr w:rsidR="00461721" w:rsidRPr="00B46EAB" w14:paraId="2BC35AC8" w14:textId="77777777" w:rsidTr="001148B3">
        <w:trPr>
          <w:trHeight w:val="300"/>
          <w:jc w:val="center"/>
        </w:trPr>
        <w:tc>
          <w:tcPr>
            <w:tcW w:w="3583" w:type="dxa"/>
            <w:shd w:val="clear" w:color="auto" w:fill="DBE5F1" w:themeFill="accent1" w:themeFillTint="33"/>
            <w:noWrap/>
            <w:vAlign w:val="bottom"/>
            <w:hideMark/>
          </w:tcPr>
          <w:p w14:paraId="2068C994" w14:textId="77777777" w:rsidR="00B46EAB" w:rsidRPr="00B46EAB" w:rsidRDefault="00B46EAB" w:rsidP="001148B3">
            <w:pPr>
              <w:pStyle w:val="6etabletext"/>
            </w:pPr>
            <w:r w:rsidRPr="00B46EAB">
              <w:t>BMC Ecology</w:t>
            </w:r>
          </w:p>
        </w:tc>
        <w:tc>
          <w:tcPr>
            <w:tcW w:w="1857" w:type="dxa"/>
            <w:shd w:val="clear" w:color="auto" w:fill="DBE5F1" w:themeFill="accent1" w:themeFillTint="33"/>
            <w:noWrap/>
            <w:vAlign w:val="bottom"/>
            <w:hideMark/>
          </w:tcPr>
          <w:p w14:paraId="6F0A00EA" w14:textId="0EE061FC" w:rsidR="00B46EAB" w:rsidRPr="00B46EAB" w:rsidRDefault="000B73DA" w:rsidP="001148B3">
            <w:pPr>
              <w:pStyle w:val="6etabletext"/>
            </w:pPr>
            <w:r w:rsidRPr="00B46EAB">
              <w:t>Minor</w:t>
            </w:r>
          </w:p>
        </w:tc>
        <w:tc>
          <w:tcPr>
            <w:tcW w:w="2088" w:type="dxa"/>
            <w:shd w:val="clear" w:color="auto" w:fill="DBE5F1" w:themeFill="accent1" w:themeFillTint="33"/>
            <w:noWrap/>
            <w:vAlign w:val="bottom"/>
            <w:hideMark/>
          </w:tcPr>
          <w:p w14:paraId="6DD1FC27" w14:textId="77777777" w:rsidR="00B46EAB" w:rsidRPr="00B46EAB" w:rsidRDefault="00B46EAB" w:rsidP="001148B3">
            <w:pPr>
              <w:pStyle w:val="6etabletext"/>
            </w:pPr>
            <w:r w:rsidRPr="00B46EAB">
              <w:t>NA</w:t>
            </w:r>
          </w:p>
        </w:tc>
      </w:tr>
      <w:tr w:rsidR="00B46EAB" w:rsidRPr="00B46EAB" w14:paraId="4E7C25BB" w14:textId="77777777" w:rsidTr="001148B3">
        <w:trPr>
          <w:trHeight w:val="300"/>
          <w:jc w:val="center"/>
        </w:trPr>
        <w:tc>
          <w:tcPr>
            <w:tcW w:w="3583" w:type="dxa"/>
            <w:shd w:val="clear" w:color="auto" w:fill="DBE5F1" w:themeFill="accent1" w:themeFillTint="33"/>
            <w:noWrap/>
            <w:vAlign w:val="bottom"/>
            <w:hideMark/>
          </w:tcPr>
          <w:p w14:paraId="007E72D1" w14:textId="77777777" w:rsidR="00B46EAB" w:rsidRPr="00B46EAB" w:rsidRDefault="00B46EAB" w:rsidP="001148B3">
            <w:pPr>
              <w:pStyle w:val="6etabletext"/>
            </w:pPr>
            <w:r w:rsidRPr="00B46EAB">
              <w:t>Ecosphere</w:t>
            </w:r>
          </w:p>
        </w:tc>
        <w:tc>
          <w:tcPr>
            <w:tcW w:w="1857" w:type="dxa"/>
            <w:shd w:val="clear" w:color="auto" w:fill="DBE5F1" w:themeFill="accent1" w:themeFillTint="33"/>
            <w:noWrap/>
            <w:vAlign w:val="bottom"/>
            <w:hideMark/>
          </w:tcPr>
          <w:p w14:paraId="0E076C55" w14:textId="2D777722"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4DD3B965" w14:textId="77777777" w:rsidR="00B46EAB" w:rsidRPr="00B46EAB" w:rsidRDefault="00B46EAB" w:rsidP="001148B3">
            <w:pPr>
              <w:pStyle w:val="6etabletext"/>
            </w:pPr>
            <w:r w:rsidRPr="00B46EAB">
              <w:t>NA</w:t>
            </w:r>
          </w:p>
        </w:tc>
      </w:tr>
      <w:tr w:rsidR="00461721" w:rsidRPr="00B46EAB" w14:paraId="0B0BCE04" w14:textId="77777777" w:rsidTr="001148B3">
        <w:trPr>
          <w:trHeight w:val="300"/>
          <w:jc w:val="center"/>
        </w:trPr>
        <w:tc>
          <w:tcPr>
            <w:tcW w:w="3583" w:type="dxa"/>
            <w:shd w:val="clear" w:color="auto" w:fill="DBE5F1" w:themeFill="accent1" w:themeFillTint="33"/>
            <w:noWrap/>
            <w:vAlign w:val="bottom"/>
            <w:hideMark/>
          </w:tcPr>
          <w:p w14:paraId="0BC0446A" w14:textId="77777777" w:rsidR="00B46EAB" w:rsidRPr="00B46EAB" w:rsidRDefault="00B46EAB" w:rsidP="001148B3">
            <w:pPr>
              <w:pStyle w:val="6etabletext"/>
            </w:pPr>
            <w:r w:rsidRPr="00B46EAB">
              <w:t>eLife</w:t>
            </w:r>
          </w:p>
        </w:tc>
        <w:tc>
          <w:tcPr>
            <w:tcW w:w="1857" w:type="dxa"/>
            <w:shd w:val="clear" w:color="auto" w:fill="DBE5F1" w:themeFill="accent1" w:themeFillTint="33"/>
            <w:noWrap/>
            <w:vAlign w:val="bottom"/>
            <w:hideMark/>
          </w:tcPr>
          <w:p w14:paraId="6A0D42F0" w14:textId="462A2522"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19CDE661" w14:textId="77777777" w:rsidR="00B46EAB" w:rsidRPr="00B46EAB" w:rsidRDefault="00B46EAB" w:rsidP="001148B3">
            <w:pPr>
              <w:pStyle w:val="6etabletext"/>
            </w:pPr>
            <w:r w:rsidRPr="00B46EAB">
              <w:t>NA</w:t>
            </w:r>
          </w:p>
        </w:tc>
      </w:tr>
      <w:tr w:rsidR="00B46EAB" w:rsidRPr="00B46EAB" w14:paraId="61897356" w14:textId="77777777" w:rsidTr="001148B3">
        <w:trPr>
          <w:trHeight w:val="300"/>
          <w:jc w:val="center"/>
        </w:trPr>
        <w:tc>
          <w:tcPr>
            <w:tcW w:w="3583" w:type="dxa"/>
            <w:shd w:val="clear" w:color="auto" w:fill="DBE5F1" w:themeFill="accent1" w:themeFillTint="33"/>
            <w:noWrap/>
            <w:vAlign w:val="bottom"/>
            <w:hideMark/>
          </w:tcPr>
          <w:p w14:paraId="5EEB1A76" w14:textId="77777777" w:rsidR="00B46EAB" w:rsidRPr="00B46EAB" w:rsidRDefault="00B46EAB" w:rsidP="001148B3">
            <w:pPr>
              <w:pStyle w:val="6etabletext"/>
            </w:pPr>
            <w:r w:rsidRPr="00B46EAB">
              <w:t>Evolution Medicine and Public Health</w:t>
            </w:r>
          </w:p>
        </w:tc>
        <w:tc>
          <w:tcPr>
            <w:tcW w:w="1857" w:type="dxa"/>
            <w:shd w:val="clear" w:color="auto" w:fill="DBE5F1" w:themeFill="accent1" w:themeFillTint="33"/>
            <w:noWrap/>
            <w:vAlign w:val="bottom"/>
            <w:hideMark/>
          </w:tcPr>
          <w:p w14:paraId="7C6304BE" w14:textId="68A56F37"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7DB9F218" w14:textId="77777777" w:rsidR="00B46EAB" w:rsidRPr="00B46EAB" w:rsidRDefault="00B46EAB" w:rsidP="001148B3">
            <w:pPr>
              <w:pStyle w:val="6etabletext"/>
            </w:pPr>
            <w:r w:rsidRPr="00B46EAB">
              <w:t>NA</w:t>
            </w:r>
          </w:p>
        </w:tc>
      </w:tr>
      <w:tr w:rsidR="00461721" w:rsidRPr="00B46EAB" w14:paraId="29683890" w14:textId="77777777" w:rsidTr="001148B3">
        <w:trPr>
          <w:trHeight w:val="300"/>
          <w:jc w:val="center"/>
        </w:trPr>
        <w:tc>
          <w:tcPr>
            <w:tcW w:w="3583" w:type="dxa"/>
            <w:shd w:val="clear" w:color="auto" w:fill="DBE5F1" w:themeFill="accent1" w:themeFillTint="33"/>
            <w:noWrap/>
            <w:vAlign w:val="bottom"/>
            <w:hideMark/>
          </w:tcPr>
          <w:p w14:paraId="711A8461" w14:textId="77777777" w:rsidR="00B46EAB" w:rsidRPr="00B46EAB" w:rsidRDefault="00B46EAB" w:rsidP="001148B3">
            <w:pPr>
              <w:pStyle w:val="6etabletext"/>
            </w:pPr>
            <w:r w:rsidRPr="00B46EAB">
              <w:t>Frontiers in Genetics</w:t>
            </w:r>
          </w:p>
        </w:tc>
        <w:tc>
          <w:tcPr>
            <w:tcW w:w="1857" w:type="dxa"/>
            <w:shd w:val="clear" w:color="auto" w:fill="DBE5F1" w:themeFill="accent1" w:themeFillTint="33"/>
            <w:noWrap/>
            <w:vAlign w:val="bottom"/>
            <w:hideMark/>
          </w:tcPr>
          <w:p w14:paraId="21556AC9" w14:textId="326FBC71" w:rsidR="00B46EAB" w:rsidRPr="00B46EAB" w:rsidRDefault="000B73DA" w:rsidP="001148B3">
            <w:pPr>
              <w:pStyle w:val="6etabletext"/>
            </w:pPr>
            <w:r w:rsidRPr="00B46EAB">
              <w:t>Yes</w:t>
            </w:r>
          </w:p>
        </w:tc>
        <w:tc>
          <w:tcPr>
            <w:tcW w:w="2088" w:type="dxa"/>
            <w:shd w:val="clear" w:color="auto" w:fill="DBE5F1" w:themeFill="accent1" w:themeFillTint="33"/>
            <w:noWrap/>
            <w:vAlign w:val="bottom"/>
            <w:hideMark/>
          </w:tcPr>
          <w:p w14:paraId="64EE6A13" w14:textId="77777777" w:rsidR="00B46EAB" w:rsidRPr="00B46EAB" w:rsidRDefault="00B46EAB" w:rsidP="001148B3">
            <w:pPr>
              <w:pStyle w:val="6etabletext"/>
            </w:pPr>
            <w:r w:rsidRPr="00B46EAB">
              <w:t>NA</w:t>
            </w:r>
          </w:p>
        </w:tc>
      </w:tr>
      <w:tr w:rsidR="00B46EAB" w:rsidRPr="00B46EAB" w14:paraId="746AB7A2" w14:textId="77777777" w:rsidTr="001148B3">
        <w:trPr>
          <w:trHeight w:val="300"/>
          <w:jc w:val="center"/>
        </w:trPr>
        <w:tc>
          <w:tcPr>
            <w:tcW w:w="3583" w:type="dxa"/>
            <w:shd w:val="clear" w:color="auto" w:fill="DBE5F1" w:themeFill="accent1" w:themeFillTint="33"/>
            <w:noWrap/>
            <w:vAlign w:val="bottom"/>
            <w:hideMark/>
          </w:tcPr>
          <w:p w14:paraId="1E4EC81A" w14:textId="77777777" w:rsidR="00B46EAB" w:rsidRPr="00B46EAB" w:rsidRDefault="00B46EAB" w:rsidP="001148B3">
            <w:pPr>
              <w:pStyle w:val="6etabletext"/>
            </w:pPr>
            <w:proofErr w:type="spellStart"/>
            <w:r w:rsidRPr="00B46EAB">
              <w:t>PeerJ</w:t>
            </w:r>
            <w:proofErr w:type="spellEnd"/>
          </w:p>
        </w:tc>
        <w:tc>
          <w:tcPr>
            <w:tcW w:w="1857" w:type="dxa"/>
            <w:shd w:val="clear" w:color="auto" w:fill="DBE5F1" w:themeFill="accent1" w:themeFillTint="33"/>
            <w:noWrap/>
            <w:vAlign w:val="bottom"/>
            <w:hideMark/>
          </w:tcPr>
          <w:p w14:paraId="4F5F547A" w14:textId="3CC6FA09"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1738ADA8" w14:textId="77777777" w:rsidR="00B46EAB" w:rsidRPr="00B46EAB" w:rsidRDefault="00B46EAB" w:rsidP="001148B3">
            <w:pPr>
              <w:pStyle w:val="6etabletext"/>
            </w:pPr>
            <w:r w:rsidRPr="00B46EAB">
              <w:t>NA</w:t>
            </w:r>
          </w:p>
        </w:tc>
      </w:tr>
      <w:tr w:rsidR="00461721" w:rsidRPr="00B46EAB" w14:paraId="05EA7180" w14:textId="77777777" w:rsidTr="001148B3">
        <w:trPr>
          <w:trHeight w:val="300"/>
          <w:jc w:val="center"/>
        </w:trPr>
        <w:tc>
          <w:tcPr>
            <w:tcW w:w="3583" w:type="dxa"/>
            <w:shd w:val="clear" w:color="auto" w:fill="DBE5F1" w:themeFill="accent1" w:themeFillTint="33"/>
            <w:noWrap/>
            <w:vAlign w:val="bottom"/>
            <w:hideMark/>
          </w:tcPr>
          <w:p w14:paraId="3D13A522" w14:textId="77777777" w:rsidR="00B46EAB" w:rsidRPr="00B46EAB" w:rsidRDefault="00B46EAB" w:rsidP="001148B3">
            <w:pPr>
              <w:pStyle w:val="6etabletext"/>
            </w:pPr>
            <w:r w:rsidRPr="00B46EAB">
              <w:t>PLOS Currents</w:t>
            </w:r>
          </w:p>
        </w:tc>
        <w:tc>
          <w:tcPr>
            <w:tcW w:w="1857" w:type="dxa"/>
            <w:shd w:val="clear" w:color="auto" w:fill="DBE5F1" w:themeFill="accent1" w:themeFillTint="33"/>
            <w:noWrap/>
            <w:vAlign w:val="bottom"/>
            <w:hideMark/>
          </w:tcPr>
          <w:p w14:paraId="35B2D6C1" w14:textId="2D646E31"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28E575F1" w14:textId="77777777" w:rsidR="00B46EAB" w:rsidRPr="00B46EAB" w:rsidRDefault="00B46EAB" w:rsidP="001148B3">
            <w:pPr>
              <w:pStyle w:val="6etabletext"/>
            </w:pPr>
            <w:r w:rsidRPr="00B46EAB">
              <w:t>NA</w:t>
            </w:r>
          </w:p>
        </w:tc>
      </w:tr>
      <w:tr w:rsidR="00B46EAB" w:rsidRPr="00B46EAB" w14:paraId="07E36E65" w14:textId="77777777" w:rsidTr="001148B3">
        <w:trPr>
          <w:trHeight w:val="300"/>
          <w:jc w:val="center"/>
        </w:trPr>
        <w:tc>
          <w:tcPr>
            <w:tcW w:w="3583" w:type="dxa"/>
            <w:shd w:val="clear" w:color="auto" w:fill="DBE5F1" w:themeFill="accent1" w:themeFillTint="33"/>
            <w:noWrap/>
            <w:vAlign w:val="bottom"/>
            <w:hideMark/>
          </w:tcPr>
          <w:p w14:paraId="0E10F1E7" w14:textId="77777777" w:rsidR="00B46EAB" w:rsidRPr="00B46EAB" w:rsidRDefault="00B46EAB" w:rsidP="001148B3">
            <w:pPr>
              <w:pStyle w:val="6etabletext"/>
            </w:pPr>
            <w:r w:rsidRPr="00B46EAB">
              <w:t>F1000 Research</w:t>
            </w:r>
          </w:p>
        </w:tc>
        <w:tc>
          <w:tcPr>
            <w:tcW w:w="1857" w:type="dxa"/>
            <w:shd w:val="clear" w:color="auto" w:fill="DBE5F1" w:themeFill="accent1" w:themeFillTint="33"/>
            <w:noWrap/>
            <w:vAlign w:val="bottom"/>
            <w:hideMark/>
          </w:tcPr>
          <w:p w14:paraId="3B1CD973" w14:textId="4C10CD68" w:rsidR="00B46EAB" w:rsidRPr="00B46EAB" w:rsidRDefault="000B73DA" w:rsidP="001148B3">
            <w:pPr>
              <w:pStyle w:val="6etabletext"/>
            </w:pPr>
            <w:r w:rsidRPr="00B46EAB">
              <w:t>No</w:t>
            </w:r>
          </w:p>
        </w:tc>
        <w:tc>
          <w:tcPr>
            <w:tcW w:w="2088" w:type="dxa"/>
            <w:shd w:val="clear" w:color="auto" w:fill="DBE5F1" w:themeFill="accent1" w:themeFillTint="33"/>
            <w:noWrap/>
            <w:vAlign w:val="bottom"/>
            <w:hideMark/>
          </w:tcPr>
          <w:p w14:paraId="5CCEE2E6" w14:textId="77777777" w:rsidR="00B46EAB" w:rsidRPr="00B46EAB" w:rsidRDefault="00B46EAB" w:rsidP="001148B3">
            <w:pPr>
              <w:pStyle w:val="6etabletext"/>
            </w:pPr>
            <w:r w:rsidRPr="00B46EAB">
              <w:t>NA</w:t>
            </w:r>
          </w:p>
        </w:tc>
      </w:tr>
    </w:tbl>
    <w:p w14:paraId="1D2A959D" w14:textId="77777777" w:rsidR="00B46EAB" w:rsidRDefault="00B46EAB" w:rsidP="00A2277A"/>
    <w:p w14:paraId="05BA5DEA" w14:textId="52117386" w:rsidR="00B46EAB" w:rsidRDefault="001148B3" w:rsidP="001148B3">
      <w:pPr>
        <w:pStyle w:val="6ftablefootnotes"/>
        <w:rPr>
          <w:ins w:id="32" w:author="Editor" w:date="2014-03-31T19:39:00Z"/>
        </w:rPr>
      </w:pPr>
      <w:proofErr w:type="spellStart"/>
      <w:proofErr w:type="gramStart"/>
      <w:ins w:id="33" w:author="Editor" w:date="2014-03-31T19:36:00Z">
        <w:r w:rsidRPr="001148B3">
          <w:rPr>
            <w:vertAlign w:val="superscript"/>
            <w:rPrChange w:id="34" w:author="Editor" w:date="2014-03-31T19:36:00Z">
              <w:rPr/>
            </w:rPrChange>
          </w:rPr>
          <w:t>a</w:t>
        </w:r>
      </w:ins>
      <w:ins w:id="35" w:author="Editor" w:date="2014-03-31T19:37:00Z">
        <w:r>
          <w:t>Publication</w:t>
        </w:r>
        <w:proofErr w:type="spellEnd"/>
        <w:proofErr w:type="gramEnd"/>
        <w:r>
          <w:t xml:space="preserve"> policies </w:t>
        </w:r>
      </w:ins>
      <w:r>
        <w:t>with respect to whether or not they select articles based on novelty and perceived impact. Journals are ranked by impact factor, and those without impact factors are marked ‘NA’.</w:t>
      </w:r>
    </w:p>
    <w:p w14:paraId="2C6859B8" w14:textId="04F6FD71" w:rsidR="000B73DA" w:rsidRPr="000B73DA" w:rsidRDefault="000B73DA" w:rsidP="001148B3">
      <w:pPr>
        <w:pStyle w:val="6ftablefootnotes"/>
      </w:pPr>
      <w:proofErr w:type="gramStart"/>
      <w:ins w:id="36" w:author="Editor" w:date="2014-03-31T19:39:00Z">
        <w:r>
          <w:rPr>
            <w:vertAlign w:val="superscript"/>
          </w:rPr>
          <w:t>b</w:t>
        </w:r>
        <w:r w:rsidRPr="000B73DA">
          <w:rPr>
            <w:lang w:val="en-GB"/>
          </w:rPr>
          <w:t>Source</w:t>
        </w:r>
        <w:proofErr w:type="gramEnd"/>
        <w:r w:rsidRPr="000B73DA">
          <w:rPr>
            <w:lang w:val="en-GB"/>
          </w:rPr>
          <w:t>: 2012 Journal Citation Reports©, published by Thomson Reuters</w:t>
        </w:r>
      </w:ins>
      <w:bookmarkEnd w:id="0"/>
      <w:bookmarkEnd w:id="1"/>
    </w:p>
    <w:sectPr w:rsidR="000B73DA" w:rsidRPr="000B73DA" w:rsidSect="00A95D0F">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Editor" w:date="2014-03-31T19:47:00Z" w:initials="Editor">
    <w:p w14:paraId="5F6C8BC5" w14:textId="7E2F559B" w:rsidR="000B73DA" w:rsidRDefault="000B73DA">
      <w:pPr>
        <w:pStyle w:val="CommentText"/>
      </w:pPr>
      <w:r>
        <w:rPr>
          <w:rStyle w:val="CommentReference"/>
        </w:rPr>
        <w:annotationRef/>
      </w:r>
      <w:r>
        <w:t>I have reformatted the table following our house style. Please do not change the overall format when revising your manuscript.</w:t>
      </w:r>
      <w:bookmarkStart w:id="23" w:name="_GoBack"/>
      <w:bookmarkEnd w:id="2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45 Light">
    <w:panose1 w:val="00000000000000000000"/>
    <w:charset w:val="00"/>
    <w:family w:val="swiss"/>
    <w:notTrueType/>
    <w:pitch w:val="variable"/>
    <w:sig w:usb0="00000003" w:usb1="00000000" w:usb2="00000000" w:usb3="00000000" w:csb0="00000001" w:csb1="00000000"/>
  </w:font>
  <w:font w:name="Univers 55">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08"/>
    <w:rsid w:val="00042758"/>
    <w:rsid w:val="0004694F"/>
    <w:rsid w:val="000B73DA"/>
    <w:rsid w:val="001148B3"/>
    <w:rsid w:val="00274FE1"/>
    <w:rsid w:val="002A0608"/>
    <w:rsid w:val="00461721"/>
    <w:rsid w:val="004666CE"/>
    <w:rsid w:val="00502416"/>
    <w:rsid w:val="005D56B8"/>
    <w:rsid w:val="0072181E"/>
    <w:rsid w:val="00791B0A"/>
    <w:rsid w:val="007F6C31"/>
    <w:rsid w:val="008669D9"/>
    <w:rsid w:val="008B4C55"/>
    <w:rsid w:val="00912C28"/>
    <w:rsid w:val="00A036EC"/>
    <w:rsid w:val="00A2277A"/>
    <w:rsid w:val="00A61060"/>
    <w:rsid w:val="00A95D0F"/>
    <w:rsid w:val="00AD3C53"/>
    <w:rsid w:val="00B46EAB"/>
    <w:rsid w:val="00B76D1E"/>
    <w:rsid w:val="00BE7B07"/>
    <w:rsid w:val="00CB539F"/>
    <w:rsid w:val="00E4604C"/>
    <w:rsid w:val="00EA5C9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2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 w:type="paragraph" w:customStyle="1" w:styleId="6atabletitle">
    <w:name w:val="6a table title"/>
    <w:link w:val="6atabletitleChar"/>
    <w:qFormat/>
    <w:rsid w:val="001148B3"/>
    <w:pPr>
      <w:spacing w:after="60" w:line="230" w:lineRule="atLeast"/>
    </w:pPr>
    <w:rPr>
      <w:rFonts w:ascii="Univers 45 Light" w:eastAsia="Times New Roman" w:hAnsi="Univers 45 Light" w:cs="Times New Roman"/>
      <w:b/>
      <w:sz w:val="17"/>
      <w:lang w:val="en-US" w:eastAsia="en-US"/>
    </w:rPr>
  </w:style>
  <w:style w:type="paragraph" w:customStyle="1" w:styleId="6btablecolumnhead">
    <w:name w:val="6b table column head"/>
    <w:autoRedefine/>
    <w:qFormat/>
    <w:rsid w:val="001148B3"/>
    <w:pPr>
      <w:spacing w:before="60" w:after="60" w:line="200" w:lineRule="exact"/>
    </w:pPr>
    <w:rPr>
      <w:rFonts w:ascii="Univers 45 Light" w:eastAsia="Times New Roman" w:hAnsi="Univers 45 Light" w:cs="Times New Roman"/>
      <w:b/>
      <w:color w:val="FFFFFF"/>
      <w:sz w:val="15"/>
      <w:lang w:val="en-US" w:eastAsia="en-US"/>
    </w:rPr>
  </w:style>
  <w:style w:type="paragraph" w:customStyle="1" w:styleId="6etabletext">
    <w:name w:val="6e table text"/>
    <w:qFormat/>
    <w:rsid w:val="001148B3"/>
    <w:pPr>
      <w:spacing w:line="200" w:lineRule="exact"/>
    </w:pPr>
    <w:rPr>
      <w:rFonts w:ascii="Univers 55" w:eastAsia="Times New Roman" w:hAnsi="Univers 55" w:cs="Times New Roman"/>
      <w:sz w:val="15"/>
      <w:lang w:val="en-US" w:eastAsia="en-US"/>
    </w:rPr>
  </w:style>
  <w:style w:type="paragraph" w:customStyle="1" w:styleId="6ftablefootnotes">
    <w:name w:val="6f table footnotes"/>
    <w:qFormat/>
    <w:rsid w:val="001148B3"/>
    <w:pPr>
      <w:spacing w:before="60" w:line="180" w:lineRule="exact"/>
      <w:ind w:left="57" w:right="57"/>
    </w:pPr>
    <w:rPr>
      <w:rFonts w:ascii="Univers 55" w:eastAsia="Times New Roman" w:hAnsi="Univers 55" w:cs="Times New Roman"/>
      <w:sz w:val="13"/>
      <w:lang w:val="en-US" w:eastAsia="en-US"/>
    </w:rPr>
  </w:style>
  <w:style w:type="paragraph" w:customStyle="1" w:styleId="6dtablesubhead">
    <w:name w:val="6d table subhead"/>
    <w:rsid w:val="001148B3"/>
    <w:pPr>
      <w:spacing w:before="40" w:line="200" w:lineRule="exact"/>
    </w:pPr>
    <w:rPr>
      <w:rFonts w:ascii="Univers 45 Light" w:eastAsia="Times New Roman" w:hAnsi="Univers 45 Light" w:cs="Times New Roman"/>
      <w:b/>
      <w:sz w:val="15"/>
      <w:lang w:val="en-US" w:eastAsia="en-US"/>
    </w:rPr>
  </w:style>
  <w:style w:type="character" w:customStyle="1" w:styleId="6atabletitleChar">
    <w:name w:val="6a table title Char"/>
    <w:basedOn w:val="DefaultParagraphFont"/>
    <w:link w:val="6atabletitle"/>
    <w:rsid w:val="001148B3"/>
    <w:rPr>
      <w:rFonts w:ascii="Univers 45 Light" w:eastAsia="Times New Roman" w:hAnsi="Univers 45 Light" w:cs="Times New Roman"/>
      <w:b/>
      <w:sz w:val="17"/>
      <w:lang w:val="en-US" w:eastAsia="en-US"/>
    </w:rPr>
  </w:style>
  <w:style w:type="paragraph" w:styleId="BalloonText">
    <w:name w:val="Balloon Text"/>
    <w:basedOn w:val="Normal"/>
    <w:link w:val="BalloonTextChar"/>
    <w:uiPriority w:val="99"/>
    <w:semiHidden/>
    <w:unhideWhenUsed/>
    <w:rsid w:val="001148B3"/>
    <w:rPr>
      <w:rFonts w:ascii="Tahoma" w:hAnsi="Tahoma" w:cs="Tahoma"/>
      <w:sz w:val="16"/>
      <w:szCs w:val="16"/>
    </w:rPr>
  </w:style>
  <w:style w:type="character" w:customStyle="1" w:styleId="BalloonTextChar">
    <w:name w:val="Balloon Text Char"/>
    <w:basedOn w:val="DefaultParagraphFont"/>
    <w:link w:val="BalloonText"/>
    <w:uiPriority w:val="99"/>
    <w:semiHidden/>
    <w:rsid w:val="001148B3"/>
    <w:rPr>
      <w:rFonts w:ascii="Tahoma" w:hAnsi="Tahoma" w:cs="Tahoma"/>
      <w:sz w:val="16"/>
      <w:szCs w:val="16"/>
    </w:rPr>
  </w:style>
  <w:style w:type="character" w:styleId="CommentReference">
    <w:name w:val="annotation reference"/>
    <w:basedOn w:val="DefaultParagraphFont"/>
    <w:uiPriority w:val="99"/>
    <w:semiHidden/>
    <w:unhideWhenUsed/>
    <w:rsid w:val="000B73DA"/>
    <w:rPr>
      <w:sz w:val="16"/>
      <w:szCs w:val="16"/>
    </w:rPr>
  </w:style>
  <w:style w:type="paragraph" w:styleId="CommentText">
    <w:name w:val="annotation text"/>
    <w:basedOn w:val="Normal"/>
    <w:link w:val="CommentTextChar"/>
    <w:uiPriority w:val="99"/>
    <w:semiHidden/>
    <w:unhideWhenUsed/>
    <w:rsid w:val="000B73DA"/>
    <w:rPr>
      <w:sz w:val="20"/>
      <w:szCs w:val="20"/>
    </w:rPr>
  </w:style>
  <w:style w:type="character" w:customStyle="1" w:styleId="CommentTextChar">
    <w:name w:val="Comment Text Char"/>
    <w:basedOn w:val="DefaultParagraphFont"/>
    <w:link w:val="CommentText"/>
    <w:uiPriority w:val="99"/>
    <w:semiHidden/>
    <w:rsid w:val="000B73DA"/>
  </w:style>
  <w:style w:type="paragraph" w:styleId="CommentSubject">
    <w:name w:val="annotation subject"/>
    <w:basedOn w:val="CommentText"/>
    <w:next w:val="CommentText"/>
    <w:link w:val="CommentSubjectChar"/>
    <w:uiPriority w:val="99"/>
    <w:semiHidden/>
    <w:unhideWhenUsed/>
    <w:rsid w:val="000B73DA"/>
    <w:rPr>
      <w:b/>
      <w:bCs/>
    </w:rPr>
  </w:style>
  <w:style w:type="character" w:customStyle="1" w:styleId="CommentSubjectChar">
    <w:name w:val="Comment Subject Char"/>
    <w:basedOn w:val="CommentTextChar"/>
    <w:link w:val="CommentSubject"/>
    <w:uiPriority w:val="99"/>
    <w:semiHidden/>
    <w:rsid w:val="000B73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 w:type="paragraph" w:customStyle="1" w:styleId="6atabletitle">
    <w:name w:val="6a table title"/>
    <w:link w:val="6atabletitleChar"/>
    <w:qFormat/>
    <w:rsid w:val="001148B3"/>
    <w:pPr>
      <w:spacing w:after="60" w:line="230" w:lineRule="atLeast"/>
    </w:pPr>
    <w:rPr>
      <w:rFonts w:ascii="Univers 45 Light" w:eastAsia="Times New Roman" w:hAnsi="Univers 45 Light" w:cs="Times New Roman"/>
      <w:b/>
      <w:sz w:val="17"/>
      <w:lang w:val="en-US" w:eastAsia="en-US"/>
    </w:rPr>
  </w:style>
  <w:style w:type="paragraph" w:customStyle="1" w:styleId="6btablecolumnhead">
    <w:name w:val="6b table column head"/>
    <w:autoRedefine/>
    <w:qFormat/>
    <w:rsid w:val="001148B3"/>
    <w:pPr>
      <w:spacing w:before="60" w:after="60" w:line="200" w:lineRule="exact"/>
    </w:pPr>
    <w:rPr>
      <w:rFonts w:ascii="Univers 45 Light" w:eastAsia="Times New Roman" w:hAnsi="Univers 45 Light" w:cs="Times New Roman"/>
      <w:b/>
      <w:color w:val="FFFFFF"/>
      <w:sz w:val="15"/>
      <w:lang w:val="en-US" w:eastAsia="en-US"/>
    </w:rPr>
  </w:style>
  <w:style w:type="paragraph" w:customStyle="1" w:styleId="6etabletext">
    <w:name w:val="6e table text"/>
    <w:qFormat/>
    <w:rsid w:val="001148B3"/>
    <w:pPr>
      <w:spacing w:line="200" w:lineRule="exact"/>
    </w:pPr>
    <w:rPr>
      <w:rFonts w:ascii="Univers 55" w:eastAsia="Times New Roman" w:hAnsi="Univers 55" w:cs="Times New Roman"/>
      <w:sz w:val="15"/>
      <w:lang w:val="en-US" w:eastAsia="en-US"/>
    </w:rPr>
  </w:style>
  <w:style w:type="paragraph" w:customStyle="1" w:styleId="6ftablefootnotes">
    <w:name w:val="6f table footnotes"/>
    <w:qFormat/>
    <w:rsid w:val="001148B3"/>
    <w:pPr>
      <w:spacing w:before="60" w:line="180" w:lineRule="exact"/>
      <w:ind w:left="57" w:right="57"/>
    </w:pPr>
    <w:rPr>
      <w:rFonts w:ascii="Univers 55" w:eastAsia="Times New Roman" w:hAnsi="Univers 55" w:cs="Times New Roman"/>
      <w:sz w:val="13"/>
      <w:lang w:val="en-US" w:eastAsia="en-US"/>
    </w:rPr>
  </w:style>
  <w:style w:type="paragraph" w:customStyle="1" w:styleId="6dtablesubhead">
    <w:name w:val="6d table subhead"/>
    <w:rsid w:val="001148B3"/>
    <w:pPr>
      <w:spacing w:before="40" w:line="200" w:lineRule="exact"/>
    </w:pPr>
    <w:rPr>
      <w:rFonts w:ascii="Univers 45 Light" w:eastAsia="Times New Roman" w:hAnsi="Univers 45 Light" w:cs="Times New Roman"/>
      <w:b/>
      <w:sz w:val="15"/>
      <w:lang w:val="en-US" w:eastAsia="en-US"/>
    </w:rPr>
  </w:style>
  <w:style w:type="character" w:customStyle="1" w:styleId="6atabletitleChar">
    <w:name w:val="6a table title Char"/>
    <w:basedOn w:val="DefaultParagraphFont"/>
    <w:link w:val="6atabletitle"/>
    <w:rsid w:val="001148B3"/>
    <w:rPr>
      <w:rFonts w:ascii="Univers 45 Light" w:eastAsia="Times New Roman" w:hAnsi="Univers 45 Light" w:cs="Times New Roman"/>
      <w:b/>
      <w:sz w:val="17"/>
      <w:lang w:val="en-US" w:eastAsia="en-US"/>
    </w:rPr>
  </w:style>
  <w:style w:type="paragraph" w:styleId="BalloonText">
    <w:name w:val="Balloon Text"/>
    <w:basedOn w:val="Normal"/>
    <w:link w:val="BalloonTextChar"/>
    <w:uiPriority w:val="99"/>
    <w:semiHidden/>
    <w:unhideWhenUsed/>
    <w:rsid w:val="001148B3"/>
    <w:rPr>
      <w:rFonts w:ascii="Tahoma" w:hAnsi="Tahoma" w:cs="Tahoma"/>
      <w:sz w:val="16"/>
      <w:szCs w:val="16"/>
    </w:rPr>
  </w:style>
  <w:style w:type="character" w:customStyle="1" w:styleId="BalloonTextChar">
    <w:name w:val="Balloon Text Char"/>
    <w:basedOn w:val="DefaultParagraphFont"/>
    <w:link w:val="BalloonText"/>
    <w:uiPriority w:val="99"/>
    <w:semiHidden/>
    <w:rsid w:val="001148B3"/>
    <w:rPr>
      <w:rFonts w:ascii="Tahoma" w:hAnsi="Tahoma" w:cs="Tahoma"/>
      <w:sz w:val="16"/>
      <w:szCs w:val="16"/>
    </w:rPr>
  </w:style>
  <w:style w:type="character" w:styleId="CommentReference">
    <w:name w:val="annotation reference"/>
    <w:basedOn w:val="DefaultParagraphFont"/>
    <w:uiPriority w:val="99"/>
    <w:semiHidden/>
    <w:unhideWhenUsed/>
    <w:rsid w:val="000B73DA"/>
    <w:rPr>
      <w:sz w:val="16"/>
      <w:szCs w:val="16"/>
    </w:rPr>
  </w:style>
  <w:style w:type="paragraph" w:styleId="CommentText">
    <w:name w:val="annotation text"/>
    <w:basedOn w:val="Normal"/>
    <w:link w:val="CommentTextChar"/>
    <w:uiPriority w:val="99"/>
    <w:semiHidden/>
    <w:unhideWhenUsed/>
    <w:rsid w:val="000B73DA"/>
    <w:rPr>
      <w:sz w:val="20"/>
      <w:szCs w:val="20"/>
    </w:rPr>
  </w:style>
  <w:style w:type="character" w:customStyle="1" w:styleId="CommentTextChar">
    <w:name w:val="Comment Text Char"/>
    <w:basedOn w:val="DefaultParagraphFont"/>
    <w:link w:val="CommentText"/>
    <w:uiPriority w:val="99"/>
    <w:semiHidden/>
    <w:rsid w:val="000B73DA"/>
  </w:style>
  <w:style w:type="paragraph" w:styleId="CommentSubject">
    <w:name w:val="annotation subject"/>
    <w:basedOn w:val="CommentText"/>
    <w:next w:val="CommentText"/>
    <w:link w:val="CommentSubjectChar"/>
    <w:uiPriority w:val="99"/>
    <w:semiHidden/>
    <w:unhideWhenUsed/>
    <w:rsid w:val="000B73DA"/>
    <w:rPr>
      <w:b/>
      <w:bCs/>
    </w:rPr>
  </w:style>
  <w:style w:type="character" w:customStyle="1" w:styleId="CommentSubjectChar">
    <w:name w:val="Comment Subject Char"/>
    <w:basedOn w:val="CommentTextChar"/>
    <w:link w:val="CommentSubject"/>
    <w:uiPriority w:val="99"/>
    <w:semiHidden/>
    <w:rsid w:val="000B7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09813">
      <w:bodyDiv w:val="1"/>
      <w:marLeft w:val="0"/>
      <w:marRight w:val="0"/>
      <w:marTop w:val="0"/>
      <w:marBottom w:val="0"/>
      <w:divBdr>
        <w:top w:val="none" w:sz="0" w:space="0" w:color="auto"/>
        <w:left w:val="none" w:sz="0" w:space="0" w:color="auto"/>
        <w:bottom w:val="none" w:sz="0" w:space="0" w:color="auto"/>
        <w:right w:val="none" w:sz="0" w:space="0" w:color="auto"/>
      </w:divBdr>
    </w:div>
    <w:div w:id="929436870">
      <w:bodyDiv w:val="1"/>
      <w:marLeft w:val="0"/>
      <w:marRight w:val="0"/>
      <w:marTop w:val="0"/>
      <w:marBottom w:val="0"/>
      <w:divBdr>
        <w:top w:val="none" w:sz="0" w:space="0" w:color="auto"/>
        <w:left w:val="none" w:sz="0" w:space="0" w:color="auto"/>
        <w:bottom w:val="none" w:sz="0" w:space="0" w:color="auto"/>
        <w:right w:val="none" w:sz="0" w:space="0" w:color="auto"/>
      </w:divBdr>
    </w:div>
    <w:div w:id="1501386034">
      <w:bodyDiv w:val="1"/>
      <w:marLeft w:val="0"/>
      <w:marRight w:val="0"/>
      <w:marTop w:val="0"/>
      <w:marBottom w:val="0"/>
      <w:divBdr>
        <w:top w:val="none" w:sz="0" w:space="0" w:color="auto"/>
        <w:left w:val="none" w:sz="0" w:space="0" w:color="auto"/>
        <w:bottom w:val="none" w:sz="0" w:space="0" w:color="auto"/>
        <w:right w:val="none" w:sz="0" w:space="0" w:color="auto"/>
      </w:divBdr>
    </w:div>
    <w:div w:id="1891844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Lanfear</dc:creator>
  <cp:lastModifiedBy>Editor</cp:lastModifiedBy>
  <cp:revision>3</cp:revision>
  <dcterms:created xsi:type="dcterms:W3CDTF">2014-03-31T18:27:00Z</dcterms:created>
  <dcterms:modified xsi:type="dcterms:W3CDTF">2014-03-31T18:47:00Z</dcterms:modified>
</cp:coreProperties>
</file>